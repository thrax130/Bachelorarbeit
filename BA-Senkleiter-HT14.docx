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E53499" w14:textId="77777777" w:rsidR="00502575" w:rsidRDefault="00006A09" w:rsidP="00502575">
      <w:pPr>
        <w:pStyle w:val="DeckblattThema"/>
        <w:tabs>
          <w:tab w:val="right" w:pos="9072"/>
        </w:tabs>
      </w:pPr>
      <w:bookmarkStart w:id="0" w:name="_Toc169968662"/>
      <w:r>
        <w:rPr>
          <w:noProof/>
          <w:sz w:val="28"/>
        </w:rPr>
        <w:drawing>
          <wp:inline distT="0" distB="0" distL="0" distR="0" wp14:anchorId="054894D0" wp14:editId="4C8191A8">
            <wp:extent cx="3152775" cy="600075"/>
            <wp:effectExtent l="0" t="0" r="0" b="0"/>
            <wp:docPr id="1" name="Grafik 3" descr="Signet farbig_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Signet farbig_ Format"/>
                    <pic:cNvPicPr>
                      <a:picLocks noChangeAspect="1" noChangeArrowheads="1"/>
                    </pic:cNvPicPr>
                  </pic:nvPicPr>
                  <pic:blipFill>
                    <a:blip r:embed="rId9" cstate="print">
                      <a:lum bright="20000"/>
                      <a:extLst>
                        <a:ext uri="{28A0092B-C50C-407E-A947-70E740481C1C}">
                          <a14:useLocalDpi xmlns:a14="http://schemas.microsoft.com/office/drawing/2010/main" val="0"/>
                        </a:ext>
                      </a:extLst>
                    </a:blip>
                    <a:srcRect/>
                    <a:stretch>
                      <a:fillRect/>
                    </a:stretch>
                  </pic:blipFill>
                  <pic:spPr bwMode="auto">
                    <a:xfrm>
                      <a:off x="0" y="0"/>
                      <a:ext cx="3152775" cy="600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421FA700" w14:textId="77777777" w:rsidR="00502575" w:rsidRDefault="00006A09" w:rsidP="00502575">
      <w:pPr>
        <w:pStyle w:val="DeckblattTitel"/>
        <w:spacing w:after="1600"/>
      </w:pPr>
      <w:r>
        <w:rPr>
          <w:noProof/>
        </w:rPr>
        <mc:AlternateContent>
          <mc:Choice Requires="wps">
            <w:drawing>
              <wp:anchor distT="0" distB="0" distL="114300" distR="114300" simplePos="0" relativeHeight="251658240" behindDoc="0" locked="0" layoutInCell="1" allowOverlap="1" wp14:anchorId="21BDA64F" wp14:editId="1E524576">
                <wp:simplePos x="0" y="0"/>
                <wp:positionH relativeFrom="column">
                  <wp:posOffset>685800</wp:posOffset>
                </wp:positionH>
                <wp:positionV relativeFrom="paragraph">
                  <wp:posOffset>1282065</wp:posOffset>
                </wp:positionV>
                <wp:extent cx="4343400" cy="1527810"/>
                <wp:effectExtent l="0" t="0" r="25400" b="21590"/>
                <wp:wrapNone/>
                <wp:docPr id="5" name="Textfeld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527810"/>
                        </a:xfrm>
                        <a:prstGeom prst="rect">
                          <a:avLst/>
                        </a:prstGeom>
                        <a:solidFill>
                          <a:srgbClr val="FFFFFF"/>
                        </a:solidFill>
                        <a:ln w="9525">
                          <a:solidFill>
                            <a:srgbClr val="FFFFFF"/>
                          </a:solidFill>
                          <a:miter lim="800000"/>
                          <a:headEnd/>
                          <a:tailEnd/>
                        </a:ln>
                      </wps:spPr>
                      <wps:txbx>
                        <w:txbxContent>
                          <w:p w14:paraId="3A97273D" w14:textId="1594FEEF" w:rsidR="00E70374" w:rsidRDefault="00E70374" w:rsidP="009372BB">
                            <w:pPr>
                              <w:spacing w:line="240" w:lineRule="auto"/>
                              <w:jc w:val="center"/>
                              <w:rPr>
                                <w:b/>
                                <w:sz w:val="28"/>
                                <w:szCs w:val="28"/>
                              </w:rPr>
                            </w:pPr>
                            <w:r>
                              <w:rPr>
                                <w:b/>
                                <w:sz w:val="28"/>
                                <w:szCs w:val="28"/>
                              </w:rPr>
                              <w:t xml:space="preserve">Entwurf und Umsetzung einer </w:t>
                            </w:r>
                          </w:p>
                          <w:p w14:paraId="1F45FF92" w14:textId="6B4C94AF" w:rsidR="00E70374" w:rsidRDefault="00E70374" w:rsidP="009372BB">
                            <w:pPr>
                              <w:spacing w:line="240" w:lineRule="auto"/>
                              <w:jc w:val="center"/>
                              <w:rPr>
                                <w:b/>
                                <w:sz w:val="28"/>
                                <w:szCs w:val="28"/>
                              </w:rPr>
                            </w:pPr>
                            <w:r>
                              <w:rPr>
                                <w:b/>
                                <w:sz w:val="28"/>
                                <w:szCs w:val="28"/>
                              </w:rPr>
                              <w:t>Beschreibungssprache für mobile Anwendungen</w:t>
                            </w:r>
                          </w:p>
                          <w:p w14:paraId="5B6A3D48" w14:textId="1D90793C" w:rsidR="00E70374" w:rsidRDefault="00E70374" w:rsidP="00502575">
                            <w:pPr>
                              <w:spacing w:line="240" w:lineRule="auto"/>
                              <w:jc w:val="center"/>
                              <w:rPr>
                                <w:sz w:val="28"/>
                                <w:szCs w:val="28"/>
                              </w:rPr>
                            </w:pPr>
                            <w:r>
                              <w:rPr>
                                <w:sz w:val="28"/>
                                <w:szCs w:val="28"/>
                              </w:rPr>
                              <w:t>Bachelorarbeit von Edmund Senkleiter</w:t>
                            </w:r>
                          </w:p>
                          <w:p w14:paraId="15BDEAAB" w14:textId="4A87AEAA" w:rsidR="00E70374" w:rsidRDefault="00E70374" w:rsidP="00502575">
                            <w:pPr>
                              <w:spacing w:line="240" w:lineRule="auto"/>
                              <w:jc w:val="center"/>
                              <w:rPr>
                                <w:sz w:val="28"/>
                                <w:szCs w:val="28"/>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0,0l0,21600,21600,21600,21600,0xe">
                <v:stroke joinstyle="miter"/>
                <v:path gradientshapeok="t" o:connecttype="rect"/>
              </v:shapetype>
              <v:shape id="Textfeld 19" o:spid="_x0000_s1026" type="#_x0000_t202" style="position:absolute;left:0;text-align:left;margin-left:54pt;margin-top:100.95pt;width:342pt;height:120.3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" strokecolor="white">
                <v:textbox style="mso-fit-shape-to-text:t">
                  <w:txbxContent>
                    <w:p w14:paraId="3A97273D" w14:textId="1594FEEF" w:rsidR="00E70374" w:rsidRDefault="00E70374" w:rsidP="009372BB">
                      <w:pPr>
                        <w:spacing w:line="240" w:lineRule="auto"/>
                        <w:jc w:val="center"/>
                        <w:rPr>
                          <w:b/>
                          <w:sz w:val="28"/>
                          <w:szCs w:val="28"/>
                        </w:rPr>
                      </w:pPr>
                      <w:r>
                        <w:rPr>
                          <w:b/>
                          <w:sz w:val="28"/>
                          <w:szCs w:val="28"/>
                        </w:rPr>
                        <w:t xml:space="preserve">Entwurf und Umsetzung einer </w:t>
                      </w:r>
                    </w:p>
                    <w:p w14:paraId="1F45FF92" w14:textId="6B4C94AF" w:rsidR="00E70374" w:rsidRDefault="00E70374" w:rsidP="009372BB">
                      <w:pPr>
                        <w:spacing w:line="240" w:lineRule="auto"/>
                        <w:jc w:val="center"/>
                        <w:rPr>
                          <w:b/>
                          <w:sz w:val="28"/>
                          <w:szCs w:val="28"/>
                        </w:rPr>
                      </w:pPr>
                      <w:r>
                        <w:rPr>
                          <w:b/>
                          <w:sz w:val="28"/>
                          <w:szCs w:val="28"/>
                        </w:rPr>
                        <w:t>Beschreibungssprache für mobile Anwendungen</w:t>
                      </w:r>
                    </w:p>
                    <w:p w14:paraId="5B6A3D48" w14:textId="1D90793C" w:rsidR="00E70374" w:rsidRDefault="00E70374" w:rsidP="00502575">
                      <w:pPr>
                        <w:spacing w:line="240" w:lineRule="auto"/>
                        <w:jc w:val="center"/>
                        <w:rPr>
                          <w:sz w:val="28"/>
                          <w:szCs w:val="28"/>
                        </w:rPr>
                      </w:pPr>
                      <w:r>
                        <w:rPr>
                          <w:sz w:val="28"/>
                          <w:szCs w:val="28"/>
                        </w:rPr>
                        <w:t>Bachelorarbeit von Edmund Senkleiter</w:t>
                      </w:r>
                    </w:p>
                    <w:p w14:paraId="15BDEAAB" w14:textId="4A87AEAA" w:rsidR="00E70374" w:rsidRDefault="00E70374" w:rsidP="00502575">
                      <w:pPr>
                        <w:spacing w:line="240" w:lineRule="auto"/>
                        <w:jc w:val="center"/>
                        <w:rPr>
                          <w:sz w:val="28"/>
                          <w:szCs w:val="28"/>
                        </w:rPr>
                      </w:pPr>
                    </w:p>
                  </w:txbxContent>
                </v:textbox>
              </v:shape>
            </w:pict>
          </mc:Fallback>
        </mc:AlternateContent>
      </w:r>
    </w:p>
    <w:p w14:paraId="53568789" w14:textId="77777777" w:rsidR="00502575" w:rsidRDefault="00502575" w:rsidP="00502575">
      <w:pPr>
        <w:pStyle w:val="DeckblattTitel"/>
        <w:spacing w:after="1600"/>
      </w:pPr>
      <w:r>
        <w:t>Bachelorarbeit</w:t>
      </w:r>
    </w:p>
    <w:p w14:paraId="399A791F" w14:textId="77777777" w:rsidR="00502575" w:rsidRDefault="00502575" w:rsidP="00502575">
      <w:pPr>
        <w:pStyle w:val="DeckblattStandard"/>
      </w:pPr>
    </w:p>
    <w:p w14:paraId="762578BE" w14:textId="77777777" w:rsidR="00502575" w:rsidRDefault="00502575" w:rsidP="00502575">
      <w:pPr>
        <w:pStyle w:val="DeckblattStandard"/>
      </w:pPr>
    </w:p>
    <w:p w14:paraId="1696131A" w14:textId="77777777" w:rsidR="00502575" w:rsidRDefault="00502575" w:rsidP="00502575">
      <w:pPr>
        <w:pStyle w:val="DeckblattStandard"/>
      </w:pPr>
    </w:p>
    <w:p w14:paraId="16678C83" w14:textId="77777777" w:rsidR="00502575" w:rsidRDefault="00502575" w:rsidP="00502575">
      <w:pPr>
        <w:pStyle w:val="DeckblattStandard"/>
        <w:spacing w:after="450"/>
        <w:rPr>
          <w:sz w:val="28"/>
        </w:rPr>
      </w:pPr>
      <w:r>
        <w:rPr>
          <w:sz w:val="28"/>
        </w:rPr>
        <w:t xml:space="preserve">Fakultät für Informatik </w:t>
      </w:r>
      <w:r>
        <w:rPr>
          <w:sz w:val="28"/>
        </w:rPr>
        <w:br/>
        <w:t>Institut für Softwaretechnologie</w:t>
      </w:r>
      <w:r>
        <w:rPr>
          <w:sz w:val="28"/>
        </w:rPr>
        <w:br/>
        <w:t>Professur für Programmierung kooperativer Systeme</w:t>
      </w:r>
      <w:r>
        <w:rPr>
          <w:sz w:val="28"/>
        </w:rPr>
        <w:br/>
        <w:t>Prof. Dr. Michael Koch</w:t>
      </w:r>
    </w:p>
    <w:p w14:paraId="1D863CAF" w14:textId="77777777" w:rsidR="00502575" w:rsidRDefault="00006A09" w:rsidP="00502575">
      <w:pPr>
        <w:pStyle w:val="DeckblattStandard"/>
        <w:spacing w:after="450"/>
        <w:rPr>
          <w:sz w:val="28"/>
        </w:rPr>
      </w:pPr>
      <w:r>
        <w:rPr>
          <w:noProof/>
        </w:rPr>
        <w:drawing>
          <wp:inline distT="0" distB="0" distL="0" distR="0" wp14:anchorId="782A8BC0" wp14:editId="13404242">
            <wp:extent cx="2686050" cy="94297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0">
                      <a:extLst>
                        <a:ext uri="{28A0092B-C50C-407E-A947-70E740481C1C}">
                          <a14:useLocalDpi xmlns:a14="http://schemas.microsoft.com/office/drawing/2010/main" val="0"/>
                        </a:ext>
                      </a:extLst>
                    </a:blip>
                    <a:srcRect r="9760"/>
                    <a:stretch>
                      <a:fillRect/>
                    </a:stretch>
                  </pic:blipFill>
                  <pic:spPr bwMode="auto">
                    <a:xfrm>
                      <a:off x="0" y="0"/>
                      <a:ext cx="2686050" cy="942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41D2B6CD" w14:textId="6001CE71" w:rsidR="00502575" w:rsidRDefault="00502575" w:rsidP="00502575">
      <w:pPr>
        <w:pStyle w:val="DeckblattStandard"/>
        <w:spacing w:after="450"/>
        <w:rPr>
          <w:sz w:val="28"/>
        </w:rPr>
      </w:pPr>
      <w:r>
        <w:rPr>
          <w:sz w:val="28"/>
        </w:rPr>
        <w:t>betreut von:</w:t>
      </w:r>
      <w:r>
        <w:rPr>
          <w:sz w:val="28"/>
        </w:rPr>
        <w:br/>
      </w:r>
      <w:r w:rsidR="008D2021">
        <w:rPr>
          <w:sz w:val="28"/>
        </w:rPr>
        <w:t>Peter</w:t>
      </w:r>
      <w:r>
        <w:rPr>
          <w:sz w:val="28"/>
        </w:rPr>
        <w:t xml:space="preserve"> </w:t>
      </w:r>
      <w:proofErr w:type="spellStart"/>
      <w:r w:rsidR="008D2021">
        <w:rPr>
          <w:sz w:val="28"/>
        </w:rPr>
        <w:t>Lachenmaier</w:t>
      </w:r>
      <w:proofErr w:type="spellEnd"/>
      <w:r w:rsidR="007E68A8">
        <w:rPr>
          <w:sz w:val="28"/>
        </w:rPr>
        <w:t>, M. Sc.</w:t>
      </w:r>
    </w:p>
    <w:p w14:paraId="4BBBBD46" w14:textId="2D9D3688" w:rsidR="00502575" w:rsidRDefault="00502575" w:rsidP="00502575">
      <w:pPr>
        <w:pStyle w:val="DeckblattStandard"/>
        <w:spacing w:after="1600"/>
        <w:rPr>
          <w:sz w:val="28"/>
        </w:rPr>
      </w:pPr>
      <w:r>
        <w:rPr>
          <w:sz w:val="28"/>
        </w:rPr>
        <w:t xml:space="preserve">Abgabetermin der Arbeit: </w:t>
      </w:r>
      <w:r w:rsidR="009372BB">
        <w:rPr>
          <w:sz w:val="28"/>
        </w:rPr>
        <w:t>14</w:t>
      </w:r>
      <w:r>
        <w:rPr>
          <w:sz w:val="28"/>
        </w:rPr>
        <w:t>.</w:t>
      </w:r>
      <w:r w:rsidR="009372BB">
        <w:rPr>
          <w:sz w:val="28"/>
        </w:rPr>
        <w:t>01</w:t>
      </w:r>
      <w:r>
        <w:rPr>
          <w:sz w:val="28"/>
        </w:rPr>
        <w:t>.</w:t>
      </w:r>
      <w:r w:rsidR="009372BB">
        <w:rPr>
          <w:sz w:val="28"/>
        </w:rPr>
        <w:t>2015</w:t>
      </w:r>
    </w:p>
    <w:p w14:paraId="7C59085C" w14:textId="77777777" w:rsidR="00502575" w:rsidRDefault="00502575" w:rsidP="00502575">
      <w:pPr>
        <w:pageBreakBefore/>
        <w:spacing w:before="6200"/>
      </w:pPr>
      <w:r>
        <w:lastRenderedPageBreak/>
        <w:t>Hiermit versichere ich an Eides statt, dass die vorliegende Arbeit von mir selbständig verfasst wurde und ich alle verwendeten Quellen, auch Internetquellen, ordnungsgemäß angegeben habe.</w:t>
      </w:r>
    </w:p>
    <w:p w14:paraId="7EA29AC4" w14:textId="77777777" w:rsidR="00502575" w:rsidRDefault="00502575" w:rsidP="00502575"/>
    <w:p w14:paraId="3F186064" w14:textId="77777777" w:rsidR="00502575" w:rsidRDefault="00502575" w:rsidP="00502575"/>
    <w:p w14:paraId="2536BAAA" w14:textId="77777777" w:rsidR="00502575" w:rsidRDefault="00006A09" w:rsidP="00502575">
      <w:r>
        <w:rPr>
          <w:noProof/>
        </w:rPr>
        <mc:AlternateContent>
          <mc:Choice Requires="wps">
            <w:drawing>
              <wp:anchor distT="0" distB="0" distL="114300" distR="114300" simplePos="0" relativeHeight="251657216" behindDoc="0" locked="0" layoutInCell="1" allowOverlap="1" wp14:anchorId="233A9B0C" wp14:editId="1A5AD043">
                <wp:simplePos x="0" y="0"/>
                <wp:positionH relativeFrom="column">
                  <wp:posOffset>0</wp:posOffset>
                </wp:positionH>
                <wp:positionV relativeFrom="paragraph">
                  <wp:posOffset>175260</wp:posOffset>
                </wp:positionV>
                <wp:extent cx="3086100" cy="0"/>
                <wp:effectExtent l="9525" t="13335" r="9525" b="15240"/>
                <wp:wrapNone/>
                <wp:docPr id="4" name="Lini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861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ie 10"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8pt" to="243pt,13.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" strokeweight="1.5pt"/>
            </w:pict>
          </mc:Fallback>
        </mc:AlternateContent>
      </w:r>
    </w:p>
    <w:p w14:paraId="3FA3D989" w14:textId="77777777" w:rsidR="00502575" w:rsidRDefault="00502575" w:rsidP="00502575">
      <w:r>
        <w:t>Datum, Unterschrift (Name)</w:t>
      </w:r>
    </w:p>
    <w:p w14:paraId="0BDD2514" w14:textId="77777777" w:rsidR="00502575" w:rsidRDefault="00502575" w:rsidP="00502575">
      <w:pPr>
        <w:spacing w:after="0"/>
        <w:jc w:val="left"/>
        <w:rPr>
          <w:sz w:val="28"/>
        </w:rPr>
        <w:sectPr w:rsidR="00502575" w:rsidSect="00502575">
          <w:endnotePr>
            <w:numStart w:val="12"/>
          </w:endnotePr>
          <w:type w:val="continuous"/>
          <w:pgSz w:w="11906" w:h="16838"/>
          <w:pgMar w:top="1079" w:right="1700" w:bottom="1134" w:left="1701" w:header="851" w:footer="567" w:gutter="0"/>
          <w:pgNumType w:fmt="upperRoman" w:start="1"/>
          <w:cols w:space="720"/>
        </w:sectPr>
      </w:pPr>
    </w:p>
    <w:p w14:paraId="3DE42E9B" w14:textId="4059BA64" w:rsidR="00502575" w:rsidRDefault="007E68A8" w:rsidP="00502575">
      <w:pPr>
        <w:pStyle w:val="Bereichstitel"/>
      </w:pPr>
      <w:bookmarkStart w:id="1" w:name="_Toc280181498"/>
      <w:r>
        <w:t>Kurzzusammenfassung</w:t>
      </w:r>
      <w:bookmarkEnd w:id="1"/>
    </w:p>
    <w:p w14:paraId="75DCCEF1" w14:textId="77777777" w:rsidR="00C35309" w:rsidRPr="00C35309" w:rsidRDefault="00C35309" w:rsidP="00C35309">
      <w:r>
        <w:t>Hier steht später eine kurze und prägnante Zusammenfassung der Arbeit in ca. fünf bis max</w:t>
      </w:r>
      <w:r>
        <w:t>i</w:t>
      </w:r>
      <w:r>
        <w:t>mal zehn Sätzen</w:t>
      </w:r>
    </w:p>
    <w:p w14:paraId="32FBDD33" w14:textId="77777777" w:rsidR="008F6ED6" w:rsidRPr="00C6416A" w:rsidRDefault="008F6ED6" w:rsidP="008F6ED6">
      <w:pPr>
        <w:pStyle w:val="Bereichstitel"/>
      </w:pPr>
      <w:bookmarkStart w:id="2" w:name="_Toc280181499"/>
      <w:r w:rsidRPr="00C6416A">
        <w:t>Inhaltsverzeichnis</w:t>
      </w:r>
      <w:bookmarkEnd w:id="0"/>
      <w:bookmarkEnd w:id="2"/>
    </w:p>
    <w:p w14:paraId="122CD72E" w14:textId="77777777" w:rsidR="00297418" w:rsidRDefault="008F6ED6">
      <w:pPr>
        <w:pStyle w:val="Verzeichnis1"/>
        <w:rPr>
          <w:ins w:id="3" w:author="Edmund Senkleiter" w:date="2014-12-14T13:02:00Z"/>
          <w:rFonts w:asciiTheme="minorHAnsi" w:eastAsiaTheme="minorEastAsia" w:hAnsiTheme="minorHAnsi" w:cstheme="minorBidi"/>
          <w:b w:val="0"/>
          <w:bCs w:val="0"/>
          <w:noProof/>
          <w:kern w:val="0"/>
          <w:sz w:val="24"/>
          <w:lang w:eastAsia="ja-JP"/>
        </w:rPr>
      </w:pPr>
      <w:r w:rsidRPr="00C6416A">
        <w:fldChar w:fldCharType="begin"/>
      </w:r>
      <w:r w:rsidRPr="00C6416A">
        <w:instrText xml:space="preserve"> </w:instrText>
      </w:r>
      <w:r w:rsidR="005E2FEC">
        <w:instrText>TOC</w:instrText>
      </w:r>
      <w:r w:rsidRPr="00C6416A">
        <w:instrText xml:space="preserve"> \o "1-3" \h \z \u </w:instrText>
      </w:r>
      <w:r w:rsidRPr="00C6416A">
        <w:fldChar w:fldCharType="separate"/>
      </w:r>
      <w:ins w:id="4" w:author="Edmund Senkleiter" w:date="2014-12-14T13:02:00Z">
        <w:r w:rsidR="00297418">
          <w:rPr>
            <w:noProof/>
          </w:rPr>
          <w:t>Kurzzusammenfassung</w:t>
        </w:r>
        <w:r w:rsidR="00297418">
          <w:rPr>
            <w:noProof/>
          </w:rPr>
          <w:tab/>
        </w:r>
        <w:r w:rsidR="00297418">
          <w:rPr>
            <w:noProof/>
          </w:rPr>
          <w:fldChar w:fldCharType="begin"/>
        </w:r>
        <w:r w:rsidR="00297418">
          <w:rPr>
            <w:noProof/>
          </w:rPr>
          <w:instrText xml:space="preserve"> PAGEREF _Toc280181498 \h </w:instrText>
        </w:r>
        <w:r w:rsidR="00297418">
          <w:rPr>
            <w:noProof/>
          </w:rPr>
        </w:r>
      </w:ins>
      <w:r w:rsidR="00297418">
        <w:rPr>
          <w:noProof/>
        </w:rPr>
        <w:fldChar w:fldCharType="separate"/>
      </w:r>
      <w:ins w:id="5" w:author="Edmund Senkleiter" w:date="2014-12-14T13:02:00Z">
        <w:r w:rsidR="00297418">
          <w:rPr>
            <w:noProof/>
          </w:rPr>
          <w:t>i</w:t>
        </w:r>
        <w:r w:rsidR="00297418">
          <w:rPr>
            <w:noProof/>
          </w:rPr>
          <w:fldChar w:fldCharType="end"/>
        </w:r>
      </w:ins>
    </w:p>
    <w:p w14:paraId="5D47C9BD" w14:textId="77777777" w:rsidR="00297418" w:rsidRDefault="00297418">
      <w:pPr>
        <w:pStyle w:val="Verzeichnis1"/>
        <w:rPr>
          <w:ins w:id="6" w:author="Edmund Senkleiter" w:date="2014-12-14T13:02:00Z"/>
          <w:rFonts w:asciiTheme="minorHAnsi" w:eastAsiaTheme="minorEastAsia" w:hAnsiTheme="minorHAnsi" w:cstheme="minorBidi"/>
          <w:b w:val="0"/>
          <w:bCs w:val="0"/>
          <w:noProof/>
          <w:kern w:val="0"/>
          <w:sz w:val="24"/>
          <w:lang w:eastAsia="ja-JP"/>
        </w:rPr>
      </w:pPr>
      <w:ins w:id="7" w:author="Edmund Senkleiter" w:date="2014-12-14T13:02:00Z">
        <w:r>
          <w:rPr>
            <w:noProof/>
          </w:rPr>
          <w:t>Inhaltsverzeichnis</w:t>
        </w:r>
        <w:r>
          <w:rPr>
            <w:noProof/>
          </w:rPr>
          <w:tab/>
        </w:r>
        <w:r>
          <w:rPr>
            <w:noProof/>
          </w:rPr>
          <w:fldChar w:fldCharType="begin"/>
        </w:r>
        <w:r>
          <w:rPr>
            <w:noProof/>
          </w:rPr>
          <w:instrText xml:space="preserve"> PAGEREF _Toc280181499 \h </w:instrText>
        </w:r>
        <w:r>
          <w:rPr>
            <w:noProof/>
          </w:rPr>
        </w:r>
      </w:ins>
      <w:r>
        <w:rPr>
          <w:noProof/>
        </w:rPr>
        <w:fldChar w:fldCharType="separate"/>
      </w:r>
      <w:ins w:id="8" w:author="Edmund Senkleiter" w:date="2014-12-14T13:02:00Z">
        <w:r>
          <w:rPr>
            <w:noProof/>
          </w:rPr>
          <w:t>ii</w:t>
        </w:r>
        <w:r>
          <w:rPr>
            <w:noProof/>
          </w:rPr>
          <w:fldChar w:fldCharType="end"/>
        </w:r>
      </w:ins>
    </w:p>
    <w:p w14:paraId="2613432F" w14:textId="77777777" w:rsidR="00297418" w:rsidRDefault="00297418">
      <w:pPr>
        <w:pStyle w:val="Verzeichnis1"/>
        <w:rPr>
          <w:ins w:id="9" w:author="Edmund Senkleiter" w:date="2014-12-14T13:02:00Z"/>
          <w:rFonts w:asciiTheme="minorHAnsi" w:eastAsiaTheme="minorEastAsia" w:hAnsiTheme="minorHAnsi" w:cstheme="minorBidi"/>
          <w:b w:val="0"/>
          <w:bCs w:val="0"/>
          <w:noProof/>
          <w:kern w:val="0"/>
          <w:sz w:val="24"/>
          <w:lang w:eastAsia="ja-JP"/>
        </w:rPr>
      </w:pPr>
      <w:ins w:id="10" w:author="Edmund Senkleiter" w:date="2014-12-14T13:02:00Z">
        <w:r>
          <w:rPr>
            <w:noProof/>
          </w:rPr>
          <w:t>Abbildungsverzeichnis</w:t>
        </w:r>
        <w:r>
          <w:rPr>
            <w:noProof/>
          </w:rPr>
          <w:tab/>
        </w:r>
        <w:r>
          <w:rPr>
            <w:noProof/>
          </w:rPr>
          <w:fldChar w:fldCharType="begin"/>
        </w:r>
        <w:r>
          <w:rPr>
            <w:noProof/>
          </w:rPr>
          <w:instrText xml:space="preserve"> PAGEREF _Toc280181500 \h </w:instrText>
        </w:r>
        <w:r>
          <w:rPr>
            <w:noProof/>
          </w:rPr>
        </w:r>
      </w:ins>
      <w:r>
        <w:rPr>
          <w:noProof/>
        </w:rPr>
        <w:fldChar w:fldCharType="separate"/>
      </w:r>
      <w:ins w:id="11" w:author="Edmund Senkleiter" w:date="2014-12-14T13:02:00Z">
        <w:r>
          <w:rPr>
            <w:noProof/>
          </w:rPr>
          <w:t>iv</w:t>
        </w:r>
        <w:r>
          <w:rPr>
            <w:noProof/>
          </w:rPr>
          <w:fldChar w:fldCharType="end"/>
        </w:r>
      </w:ins>
    </w:p>
    <w:p w14:paraId="4C052EA7" w14:textId="77777777" w:rsidR="00297418" w:rsidRDefault="00297418">
      <w:pPr>
        <w:pStyle w:val="Verzeichnis1"/>
        <w:rPr>
          <w:ins w:id="12" w:author="Edmund Senkleiter" w:date="2014-12-14T13:02:00Z"/>
          <w:rFonts w:asciiTheme="minorHAnsi" w:eastAsiaTheme="minorEastAsia" w:hAnsiTheme="minorHAnsi" w:cstheme="minorBidi"/>
          <w:b w:val="0"/>
          <w:bCs w:val="0"/>
          <w:noProof/>
          <w:kern w:val="0"/>
          <w:sz w:val="24"/>
          <w:lang w:eastAsia="ja-JP"/>
        </w:rPr>
      </w:pPr>
      <w:ins w:id="13" w:author="Edmund Senkleiter" w:date="2014-12-14T13:02:00Z">
        <w:r>
          <w:rPr>
            <w:noProof/>
          </w:rPr>
          <w:t>Abkürzungsverzeichnis</w:t>
        </w:r>
        <w:r>
          <w:rPr>
            <w:noProof/>
          </w:rPr>
          <w:tab/>
        </w:r>
        <w:r>
          <w:rPr>
            <w:noProof/>
          </w:rPr>
          <w:fldChar w:fldCharType="begin"/>
        </w:r>
        <w:r>
          <w:rPr>
            <w:noProof/>
          </w:rPr>
          <w:instrText xml:space="preserve"> PAGEREF _Toc280181501 \h </w:instrText>
        </w:r>
        <w:r>
          <w:rPr>
            <w:noProof/>
          </w:rPr>
        </w:r>
      </w:ins>
      <w:r>
        <w:rPr>
          <w:noProof/>
        </w:rPr>
        <w:fldChar w:fldCharType="separate"/>
      </w:r>
      <w:ins w:id="14" w:author="Edmund Senkleiter" w:date="2014-12-14T13:02:00Z">
        <w:r>
          <w:rPr>
            <w:noProof/>
          </w:rPr>
          <w:t>v</w:t>
        </w:r>
        <w:r>
          <w:rPr>
            <w:noProof/>
          </w:rPr>
          <w:fldChar w:fldCharType="end"/>
        </w:r>
      </w:ins>
    </w:p>
    <w:p w14:paraId="7DDB8891" w14:textId="77777777" w:rsidR="00297418" w:rsidRDefault="00297418">
      <w:pPr>
        <w:pStyle w:val="Verzeichnis1"/>
        <w:tabs>
          <w:tab w:val="left" w:pos="380"/>
        </w:tabs>
        <w:rPr>
          <w:ins w:id="15" w:author="Edmund Senkleiter" w:date="2014-12-14T13:02:00Z"/>
          <w:rFonts w:asciiTheme="minorHAnsi" w:eastAsiaTheme="minorEastAsia" w:hAnsiTheme="minorHAnsi" w:cstheme="minorBidi"/>
          <w:b w:val="0"/>
          <w:bCs w:val="0"/>
          <w:noProof/>
          <w:kern w:val="0"/>
          <w:sz w:val="24"/>
          <w:lang w:eastAsia="ja-JP"/>
        </w:rPr>
      </w:pPr>
      <w:ins w:id="16" w:author="Edmund Senkleiter" w:date="2014-12-14T13:02:00Z">
        <w:r>
          <w:rPr>
            <w:noProof/>
          </w:rPr>
          <w:t>1</w:t>
        </w:r>
        <w:r>
          <w:rPr>
            <w:rFonts w:asciiTheme="minorHAnsi" w:eastAsiaTheme="minorEastAsia" w:hAnsiTheme="minorHAnsi" w:cstheme="minorBidi"/>
            <w:b w:val="0"/>
            <w:bCs w:val="0"/>
            <w:noProof/>
            <w:kern w:val="0"/>
            <w:sz w:val="24"/>
            <w:lang w:eastAsia="ja-JP"/>
          </w:rPr>
          <w:tab/>
        </w:r>
        <w:r>
          <w:rPr>
            <w:noProof/>
          </w:rPr>
          <w:t>Einleitung</w:t>
        </w:r>
        <w:r>
          <w:rPr>
            <w:noProof/>
          </w:rPr>
          <w:tab/>
        </w:r>
        <w:r>
          <w:rPr>
            <w:noProof/>
          </w:rPr>
          <w:fldChar w:fldCharType="begin"/>
        </w:r>
        <w:r>
          <w:rPr>
            <w:noProof/>
          </w:rPr>
          <w:instrText xml:space="preserve"> PAGEREF _Toc280181502 \h </w:instrText>
        </w:r>
        <w:r>
          <w:rPr>
            <w:noProof/>
          </w:rPr>
        </w:r>
      </w:ins>
      <w:r>
        <w:rPr>
          <w:noProof/>
        </w:rPr>
        <w:fldChar w:fldCharType="separate"/>
      </w:r>
      <w:ins w:id="17" w:author="Edmund Senkleiter" w:date="2014-12-14T13:02:00Z">
        <w:r>
          <w:rPr>
            <w:noProof/>
          </w:rPr>
          <w:t>1</w:t>
        </w:r>
        <w:r>
          <w:rPr>
            <w:noProof/>
          </w:rPr>
          <w:fldChar w:fldCharType="end"/>
        </w:r>
      </w:ins>
    </w:p>
    <w:p w14:paraId="6A1322F3" w14:textId="77777777" w:rsidR="00297418" w:rsidRDefault="00297418">
      <w:pPr>
        <w:pStyle w:val="Verzeichnis2"/>
        <w:tabs>
          <w:tab w:val="left" w:pos="825"/>
        </w:tabs>
        <w:rPr>
          <w:ins w:id="18" w:author="Edmund Senkleiter" w:date="2014-12-14T13:02:00Z"/>
          <w:rFonts w:asciiTheme="minorHAnsi" w:eastAsiaTheme="minorEastAsia" w:hAnsiTheme="minorHAnsi" w:cstheme="minorBidi"/>
          <w:b w:val="0"/>
          <w:noProof/>
          <w:kern w:val="0"/>
          <w:lang w:eastAsia="ja-JP"/>
        </w:rPr>
      </w:pPr>
      <w:ins w:id="19" w:author="Edmund Senkleiter" w:date="2014-12-14T13:02:00Z">
        <w:r>
          <w:rPr>
            <w:noProof/>
          </w:rPr>
          <w:t>1.1</w:t>
        </w:r>
        <w:r>
          <w:rPr>
            <w:rFonts w:asciiTheme="minorHAnsi" w:eastAsiaTheme="minorEastAsia" w:hAnsiTheme="minorHAnsi" w:cstheme="minorBidi"/>
            <w:b w:val="0"/>
            <w:noProof/>
            <w:kern w:val="0"/>
            <w:lang w:eastAsia="ja-JP"/>
          </w:rPr>
          <w:tab/>
        </w:r>
        <w:r>
          <w:rPr>
            <w:noProof/>
          </w:rPr>
          <w:t>Motivation</w:t>
        </w:r>
        <w:r>
          <w:rPr>
            <w:noProof/>
          </w:rPr>
          <w:tab/>
        </w:r>
        <w:r>
          <w:rPr>
            <w:noProof/>
          </w:rPr>
          <w:fldChar w:fldCharType="begin"/>
        </w:r>
        <w:r>
          <w:rPr>
            <w:noProof/>
          </w:rPr>
          <w:instrText xml:space="preserve"> PAGEREF _Toc280181503 \h </w:instrText>
        </w:r>
        <w:r>
          <w:rPr>
            <w:noProof/>
          </w:rPr>
        </w:r>
      </w:ins>
      <w:r>
        <w:rPr>
          <w:noProof/>
        </w:rPr>
        <w:fldChar w:fldCharType="separate"/>
      </w:r>
      <w:ins w:id="20" w:author="Edmund Senkleiter" w:date="2014-12-14T13:02:00Z">
        <w:r>
          <w:rPr>
            <w:noProof/>
          </w:rPr>
          <w:t>1</w:t>
        </w:r>
        <w:r>
          <w:rPr>
            <w:noProof/>
          </w:rPr>
          <w:fldChar w:fldCharType="end"/>
        </w:r>
      </w:ins>
    </w:p>
    <w:p w14:paraId="7B30C347" w14:textId="77777777" w:rsidR="00297418" w:rsidRDefault="00297418">
      <w:pPr>
        <w:pStyle w:val="Verzeichnis2"/>
        <w:tabs>
          <w:tab w:val="left" w:pos="825"/>
        </w:tabs>
        <w:rPr>
          <w:ins w:id="21" w:author="Edmund Senkleiter" w:date="2014-12-14T13:02:00Z"/>
          <w:rFonts w:asciiTheme="minorHAnsi" w:eastAsiaTheme="minorEastAsia" w:hAnsiTheme="minorHAnsi" w:cstheme="minorBidi"/>
          <w:b w:val="0"/>
          <w:noProof/>
          <w:kern w:val="0"/>
          <w:lang w:eastAsia="ja-JP"/>
        </w:rPr>
      </w:pPr>
      <w:ins w:id="22" w:author="Edmund Senkleiter" w:date="2014-12-14T13:02:00Z">
        <w:r>
          <w:rPr>
            <w:noProof/>
          </w:rPr>
          <w:t>1.2</w:t>
        </w:r>
        <w:r>
          <w:rPr>
            <w:rFonts w:asciiTheme="minorHAnsi" w:eastAsiaTheme="minorEastAsia" w:hAnsiTheme="minorHAnsi" w:cstheme="minorBidi"/>
            <w:b w:val="0"/>
            <w:noProof/>
            <w:kern w:val="0"/>
            <w:lang w:eastAsia="ja-JP"/>
          </w:rPr>
          <w:tab/>
        </w:r>
        <w:r>
          <w:rPr>
            <w:noProof/>
          </w:rPr>
          <w:t>Problemstellung</w:t>
        </w:r>
        <w:r>
          <w:rPr>
            <w:noProof/>
          </w:rPr>
          <w:tab/>
        </w:r>
        <w:r>
          <w:rPr>
            <w:noProof/>
          </w:rPr>
          <w:fldChar w:fldCharType="begin"/>
        </w:r>
        <w:r>
          <w:rPr>
            <w:noProof/>
          </w:rPr>
          <w:instrText xml:space="preserve"> PAGEREF _Toc280181504 \h </w:instrText>
        </w:r>
        <w:r>
          <w:rPr>
            <w:noProof/>
          </w:rPr>
        </w:r>
      </w:ins>
      <w:r>
        <w:rPr>
          <w:noProof/>
        </w:rPr>
        <w:fldChar w:fldCharType="separate"/>
      </w:r>
      <w:ins w:id="23" w:author="Edmund Senkleiter" w:date="2014-12-14T13:02:00Z">
        <w:r>
          <w:rPr>
            <w:noProof/>
          </w:rPr>
          <w:t>2</w:t>
        </w:r>
        <w:r>
          <w:rPr>
            <w:noProof/>
          </w:rPr>
          <w:fldChar w:fldCharType="end"/>
        </w:r>
      </w:ins>
    </w:p>
    <w:p w14:paraId="18C0766D" w14:textId="77777777" w:rsidR="00297418" w:rsidRDefault="00297418">
      <w:pPr>
        <w:pStyle w:val="Verzeichnis2"/>
        <w:tabs>
          <w:tab w:val="left" w:pos="825"/>
        </w:tabs>
        <w:rPr>
          <w:ins w:id="24" w:author="Edmund Senkleiter" w:date="2014-12-14T13:02:00Z"/>
          <w:rFonts w:asciiTheme="minorHAnsi" w:eastAsiaTheme="minorEastAsia" w:hAnsiTheme="minorHAnsi" w:cstheme="minorBidi"/>
          <w:b w:val="0"/>
          <w:noProof/>
          <w:kern w:val="0"/>
          <w:lang w:eastAsia="ja-JP"/>
        </w:rPr>
      </w:pPr>
      <w:ins w:id="25" w:author="Edmund Senkleiter" w:date="2014-12-14T13:02:00Z">
        <w:r>
          <w:rPr>
            <w:noProof/>
          </w:rPr>
          <w:t>1.3</w:t>
        </w:r>
        <w:r>
          <w:rPr>
            <w:rFonts w:asciiTheme="minorHAnsi" w:eastAsiaTheme="minorEastAsia" w:hAnsiTheme="minorHAnsi" w:cstheme="minorBidi"/>
            <w:b w:val="0"/>
            <w:noProof/>
            <w:kern w:val="0"/>
            <w:lang w:eastAsia="ja-JP"/>
          </w:rPr>
          <w:tab/>
        </w:r>
        <w:r>
          <w:rPr>
            <w:noProof/>
          </w:rPr>
          <w:t>Zielsetzung</w:t>
        </w:r>
        <w:r>
          <w:rPr>
            <w:noProof/>
          </w:rPr>
          <w:tab/>
        </w:r>
        <w:r>
          <w:rPr>
            <w:noProof/>
          </w:rPr>
          <w:fldChar w:fldCharType="begin"/>
        </w:r>
        <w:r>
          <w:rPr>
            <w:noProof/>
          </w:rPr>
          <w:instrText xml:space="preserve"> PAGEREF _Toc280181505 \h </w:instrText>
        </w:r>
        <w:r>
          <w:rPr>
            <w:noProof/>
          </w:rPr>
        </w:r>
      </w:ins>
      <w:r>
        <w:rPr>
          <w:noProof/>
        </w:rPr>
        <w:fldChar w:fldCharType="separate"/>
      </w:r>
      <w:ins w:id="26" w:author="Edmund Senkleiter" w:date="2014-12-14T13:02:00Z">
        <w:r>
          <w:rPr>
            <w:noProof/>
          </w:rPr>
          <w:t>2</w:t>
        </w:r>
        <w:r>
          <w:rPr>
            <w:noProof/>
          </w:rPr>
          <w:fldChar w:fldCharType="end"/>
        </w:r>
      </w:ins>
    </w:p>
    <w:p w14:paraId="2A8C0259" w14:textId="77777777" w:rsidR="00297418" w:rsidRDefault="00297418">
      <w:pPr>
        <w:pStyle w:val="Verzeichnis2"/>
        <w:tabs>
          <w:tab w:val="left" w:pos="825"/>
        </w:tabs>
        <w:rPr>
          <w:ins w:id="27" w:author="Edmund Senkleiter" w:date="2014-12-14T13:02:00Z"/>
          <w:rFonts w:asciiTheme="minorHAnsi" w:eastAsiaTheme="minorEastAsia" w:hAnsiTheme="minorHAnsi" w:cstheme="minorBidi"/>
          <w:b w:val="0"/>
          <w:noProof/>
          <w:kern w:val="0"/>
          <w:lang w:eastAsia="ja-JP"/>
        </w:rPr>
      </w:pPr>
      <w:ins w:id="28" w:author="Edmund Senkleiter" w:date="2014-12-14T13:02:00Z">
        <w:r>
          <w:rPr>
            <w:noProof/>
          </w:rPr>
          <w:t>1.4</w:t>
        </w:r>
        <w:r>
          <w:rPr>
            <w:rFonts w:asciiTheme="minorHAnsi" w:eastAsiaTheme="minorEastAsia" w:hAnsiTheme="minorHAnsi" w:cstheme="minorBidi"/>
            <w:b w:val="0"/>
            <w:noProof/>
            <w:kern w:val="0"/>
            <w:lang w:eastAsia="ja-JP"/>
          </w:rPr>
          <w:tab/>
        </w:r>
        <w:r>
          <w:rPr>
            <w:noProof/>
          </w:rPr>
          <w:t>Aufbau der Arbeit</w:t>
        </w:r>
        <w:r>
          <w:rPr>
            <w:noProof/>
          </w:rPr>
          <w:tab/>
        </w:r>
        <w:r>
          <w:rPr>
            <w:noProof/>
          </w:rPr>
          <w:fldChar w:fldCharType="begin"/>
        </w:r>
        <w:r>
          <w:rPr>
            <w:noProof/>
          </w:rPr>
          <w:instrText xml:space="preserve"> PAGEREF _Toc280181506 \h </w:instrText>
        </w:r>
        <w:r>
          <w:rPr>
            <w:noProof/>
          </w:rPr>
        </w:r>
      </w:ins>
      <w:r>
        <w:rPr>
          <w:noProof/>
        </w:rPr>
        <w:fldChar w:fldCharType="separate"/>
      </w:r>
      <w:ins w:id="29" w:author="Edmund Senkleiter" w:date="2014-12-14T13:02:00Z">
        <w:r>
          <w:rPr>
            <w:noProof/>
          </w:rPr>
          <w:t>4</w:t>
        </w:r>
        <w:r>
          <w:rPr>
            <w:noProof/>
          </w:rPr>
          <w:fldChar w:fldCharType="end"/>
        </w:r>
      </w:ins>
    </w:p>
    <w:p w14:paraId="5842E680" w14:textId="77777777" w:rsidR="00297418" w:rsidRDefault="00297418">
      <w:pPr>
        <w:pStyle w:val="Verzeichnis1"/>
        <w:tabs>
          <w:tab w:val="left" w:pos="380"/>
        </w:tabs>
        <w:rPr>
          <w:ins w:id="30" w:author="Edmund Senkleiter" w:date="2014-12-14T13:02:00Z"/>
          <w:rFonts w:asciiTheme="minorHAnsi" w:eastAsiaTheme="minorEastAsia" w:hAnsiTheme="minorHAnsi" w:cstheme="minorBidi"/>
          <w:b w:val="0"/>
          <w:bCs w:val="0"/>
          <w:noProof/>
          <w:kern w:val="0"/>
          <w:sz w:val="24"/>
          <w:lang w:eastAsia="ja-JP"/>
        </w:rPr>
      </w:pPr>
      <w:ins w:id="31" w:author="Edmund Senkleiter" w:date="2014-12-14T13:02:00Z">
        <w:r>
          <w:rPr>
            <w:noProof/>
          </w:rPr>
          <w:t>2</w:t>
        </w:r>
        <w:r>
          <w:rPr>
            <w:rFonts w:asciiTheme="minorHAnsi" w:eastAsiaTheme="minorEastAsia" w:hAnsiTheme="minorHAnsi" w:cstheme="minorBidi"/>
            <w:b w:val="0"/>
            <w:bCs w:val="0"/>
            <w:noProof/>
            <w:kern w:val="0"/>
            <w:sz w:val="24"/>
            <w:lang w:eastAsia="ja-JP"/>
          </w:rPr>
          <w:tab/>
        </w:r>
        <w:r>
          <w:rPr>
            <w:noProof/>
          </w:rPr>
          <w:t>Entwicklung plattformübergreifender mobiler Anwendungen</w:t>
        </w:r>
        <w:r>
          <w:rPr>
            <w:noProof/>
          </w:rPr>
          <w:tab/>
        </w:r>
        <w:r>
          <w:rPr>
            <w:noProof/>
          </w:rPr>
          <w:fldChar w:fldCharType="begin"/>
        </w:r>
        <w:r>
          <w:rPr>
            <w:noProof/>
          </w:rPr>
          <w:instrText xml:space="preserve"> PAGEREF _Toc280181507 \h </w:instrText>
        </w:r>
        <w:r>
          <w:rPr>
            <w:noProof/>
          </w:rPr>
        </w:r>
      </w:ins>
      <w:r>
        <w:rPr>
          <w:noProof/>
        </w:rPr>
        <w:fldChar w:fldCharType="separate"/>
      </w:r>
      <w:ins w:id="32" w:author="Edmund Senkleiter" w:date="2014-12-14T13:02:00Z">
        <w:r>
          <w:rPr>
            <w:noProof/>
          </w:rPr>
          <w:t>5</w:t>
        </w:r>
        <w:r>
          <w:rPr>
            <w:noProof/>
          </w:rPr>
          <w:fldChar w:fldCharType="end"/>
        </w:r>
      </w:ins>
    </w:p>
    <w:p w14:paraId="199191FF" w14:textId="77777777" w:rsidR="00297418" w:rsidRDefault="00297418">
      <w:pPr>
        <w:pStyle w:val="Verzeichnis2"/>
        <w:tabs>
          <w:tab w:val="left" w:pos="825"/>
        </w:tabs>
        <w:rPr>
          <w:ins w:id="33" w:author="Edmund Senkleiter" w:date="2014-12-14T13:02:00Z"/>
          <w:rFonts w:asciiTheme="minorHAnsi" w:eastAsiaTheme="minorEastAsia" w:hAnsiTheme="minorHAnsi" w:cstheme="minorBidi"/>
          <w:b w:val="0"/>
          <w:noProof/>
          <w:kern w:val="0"/>
          <w:lang w:eastAsia="ja-JP"/>
        </w:rPr>
      </w:pPr>
      <w:ins w:id="34" w:author="Edmund Senkleiter" w:date="2014-12-14T13:02:00Z">
        <w:r>
          <w:rPr>
            <w:noProof/>
          </w:rPr>
          <w:t>2.1</w:t>
        </w:r>
        <w:r>
          <w:rPr>
            <w:rFonts w:asciiTheme="minorHAnsi" w:eastAsiaTheme="minorEastAsia" w:hAnsiTheme="minorHAnsi" w:cstheme="minorBidi"/>
            <w:b w:val="0"/>
            <w:noProof/>
            <w:kern w:val="0"/>
            <w:lang w:eastAsia="ja-JP"/>
          </w:rPr>
          <w:tab/>
        </w:r>
        <w:r>
          <w:rPr>
            <w:noProof/>
          </w:rPr>
          <w:t>Bewertungskriterien plattformübergreifender Anwendungsentwicklungsframeworks</w:t>
        </w:r>
        <w:r>
          <w:rPr>
            <w:noProof/>
          </w:rPr>
          <w:tab/>
        </w:r>
        <w:r>
          <w:rPr>
            <w:noProof/>
          </w:rPr>
          <w:fldChar w:fldCharType="begin"/>
        </w:r>
        <w:r>
          <w:rPr>
            <w:noProof/>
          </w:rPr>
          <w:instrText xml:space="preserve"> PAGEREF _Toc280181508 \h </w:instrText>
        </w:r>
        <w:r>
          <w:rPr>
            <w:noProof/>
          </w:rPr>
        </w:r>
      </w:ins>
      <w:r>
        <w:rPr>
          <w:noProof/>
        </w:rPr>
        <w:fldChar w:fldCharType="separate"/>
      </w:r>
      <w:ins w:id="35" w:author="Edmund Senkleiter" w:date="2014-12-14T13:02:00Z">
        <w:r>
          <w:rPr>
            <w:noProof/>
          </w:rPr>
          <w:t>6</w:t>
        </w:r>
        <w:r>
          <w:rPr>
            <w:noProof/>
          </w:rPr>
          <w:fldChar w:fldCharType="end"/>
        </w:r>
      </w:ins>
    </w:p>
    <w:p w14:paraId="009AA0C8" w14:textId="77777777" w:rsidR="00297418" w:rsidRDefault="00297418">
      <w:pPr>
        <w:pStyle w:val="Verzeichnis2"/>
        <w:tabs>
          <w:tab w:val="left" w:pos="825"/>
        </w:tabs>
        <w:rPr>
          <w:ins w:id="36" w:author="Edmund Senkleiter" w:date="2014-12-14T13:02:00Z"/>
          <w:rFonts w:asciiTheme="minorHAnsi" w:eastAsiaTheme="minorEastAsia" w:hAnsiTheme="minorHAnsi" w:cstheme="minorBidi"/>
          <w:b w:val="0"/>
          <w:noProof/>
          <w:kern w:val="0"/>
          <w:lang w:eastAsia="ja-JP"/>
        </w:rPr>
      </w:pPr>
      <w:ins w:id="37" w:author="Edmund Senkleiter" w:date="2014-12-14T13:02:00Z">
        <w:r>
          <w:rPr>
            <w:noProof/>
          </w:rPr>
          <w:t>2.2</w:t>
        </w:r>
        <w:r>
          <w:rPr>
            <w:rFonts w:asciiTheme="minorHAnsi" w:eastAsiaTheme="minorEastAsia" w:hAnsiTheme="minorHAnsi" w:cstheme="minorBidi"/>
            <w:b w:val="0"/>
            <w:noProof/>
            <w:kern w:val="0"/>
            <w:lang w:eastAsia="ja-JP"/>
          </w:rPr>
          <w:tab/>
        </w:r>
        <w:r>
          <w:rPr>
            <w:noProof/>
          </w:rPr>
          <w:t>Bewertung aktueller plattformübergreifender Anwenungsentwicklungsframeworks</w:t>
        </w:r>
        <w:r>
          <w:rPr>
            <w:noProof/>
          </w:rPr>
          <w:tab/>
        </w:r>
        <w:r>
          <w:rPr>
            <w:noProof/>
          </w:rPr>
          <w:fldChar w:fldCharType="begin"/>
        </w:r>
        <w:r>
          <w:rPr>
            <w:noProof/>
          </w:rPr>
          <w:instrText xml:space="preserve"> PAGEREF _Toc280181509 \h </w:instrText>
        </w:r>
        <w:r>
          <w:rPr>
            <w:noProof/>
          </w:rPr>
        </w:r>
      </w:ins>
      <w:r>
        <w:rPr>
          <w:noProof/>
        </w:rPr>
        <w:fldChar w:fldCharType="separate"/>
      </w:r>
      <w:ins w:id="38" w:author="Edmund Senkleiter" w:date="2014-12-14T13:02:00Z">
        <w:r>
          <w:rPr>
            <w:noProof/>
          </w:rPr>
          <w:t>8</w:t>
        </w:r>
        <w:r>
          <w:rPr>
            <w:noProof/>
          </w:rPr>
          <w:fldChar w:fldCharType="end"/>
        </w:r>
      </w:ins>
    </w:p>
    <w:p w14:paraId="4716D486" w14:textId="77777777" w:rsidR="00297418" w:rsidRDefault="00297418">
      <w:pPr>
        <w:pStyle w:val="Verzeichnis2"/>
        <w:tabs>
          <w:tab w:val="left" w:pos="825"/>
        </w:tabs>
        <w:rPr>
          <w:ins w:id="39" w:author="Edmund Senkleiter" w:date="2014-12-14T13:02:00Z"/>
          <w:rFonts w:asciiTheme="minorHAnsi" w:eastAsiaTheme="minorEastAsia" w:hAnsiTheme="minorHAnsi" w:cstheme="minorBidi"/>
          <w:b w:val="0"/>
          <w:noProof/>
          <w:kern w:val="0"/>
          <w:lang w:eastAsia="ja-JP"/>
        </w:rPr>
      </w:pPr>
      <w:ins w:id="40" w:author="Edmund Senkleiter" w:date="2014-12-14T13:02:00Z">
        <w:r w:rsidRPr="00245205">
          <w:rPr>
            <w:noProof/>
            <w:color w:val="000000"/>
          </w:rPr>
          <w:t>2.3</w:t>
        </w:r>
        <w:r>
          <w:rPr>
            <w:rFonts w:asciiTheme="minorHAnsi" w:eastAsiaTheme="minorEastAsia" w:hAnsiTheme="minorHAnsi" w:cstheme="minorBidi"/>
            <w:b w:val="0"/>
            <w:noProof/>
            <w:kern w:val="0"/>
            <w:lang w:eastAsia="ja-JP"/>
          </w:rPr>
          <w:tab/>
        </w:r>
        <w:r w:rsidRPr="00245205">
          <w:rPr>
            <w:noProof/>
            <w:color w:val="000000"/>
          </w:rPr>
          <w:t>Zusammenfassung existierender Sprachen</w:t>
        </w:r>
        <w:r>
          <w:rPr>
            <w:noProof/>
          </w:rPr>
          <w:tab/>
        </w:r>
        <w:r>
          <w:rPr>
            <w:noProof/>
          </w:rPr>
          <w:fldChar w:fldCharType="begin"/>
        </w:r>
        <w:r>
          <w:rPr>
            <w:noProof/>
          </w:rPr>
          <w:instrText xml:space="preserve"> PAGEREF _Toc280181510 \h </w:instrText>
        </w:r>
        <w:r>
          <w:rPr>
            <w:noProof/>
          </w:rPr>
        </w:r>
      </w:ins>
      <w:r>
        <w:rPr>
          <w:noProof/>
        </w:rPr>
        <w:fldChar w:fldCharType="separate"/>
      </w:r>
      <w:ins w:id="41" w:author="Edmund Senkleiter" w:date="2014-12-14T13:02:00Z">
        <w:r>
          <w:rPr>
            <w:noProof/>
          </w:rPr>
          <w:t>8</w:t>
        </w:r>
        <w:r>
          <w:rPr>
            <w:noProof/>
          </w:rPr>
          <w:fldChar w:fldCharType="end"/>
        </w:r>
      </w:ins>
    </w:p>
    <w:p w14:paraId="51E3F78A" w14:textId="77777777" w:rsidR="00297418" w:rsidRDefault="00297418">
      <w:pPr>
        <w:pStyle w:val="Verzeichnis1"/>
        <w:tabs>
          <w:tab w:val="left" w:pos="380"/>
        </w:tabs>
        <w:rPr>
          <w:ins w:id="42" w:author="Edmund Senkleiter" w:date="2014-12-14T13:02:00Z"/>
          <w:rFonts w:asciiTheme="minorHAnsi" w:eastAsiaTheme="minorEastAsia" w:hAnsiTheme="minorHAnsi" w:cstheme="minorBidi"/>
          <w:b w:val="0"/>
          <w:bCs w:val="0"/>
          <w:noProof/>
          <w:kern w:val="0"/>
          <w:sz w:val="24"/>
          <w:lang w:eastAsia="ja-JP"/>
        </w:rPr>
      </w:pPr>
      <w:ins w:id="43" w:author="Edmund Senkleiter" w:date="2014-12-14T13:02:00Z">
        <w:r>
          <w:rPr>
            <w:noProof/>
          </w:rPr>
          <w:t>3</w:t>
        </w:r>
        <w:r>
          <w:rPr>
            <w:rFonts w:asciiTheme="minorHAnsi" w:eastAsiaTheme="minorEastAsia" w:hAnsiTheme="minorHAnsi" w:cstheme="minorBidi"/>
            <w:b w:val="0"/>
            <w:bCs w:val="0"/>
            <w:noProof/>
            <w:kern w:val="0"/>
            <w:sz w:val="24"/>
            <w:lang w:eastAsia="ja-JP"/>
          </w:rPr>
          <w:tab/>
        </w:r>
        <w:r>
          <w:rPr>
            <w:noProof/>
          </w:rPr>
          <w:t>Beschreibungssprache</w:t>
        </w:r>
        <w:r>
          <w:rPr>
            <w:noProof/>
          </w:rPr>
          <w:tab/>
        </w:r>
        <w:r>
          <w:rPr>
            <w:noProof/>
          </w:rPr>
          <w:fldChar w:fldCharType="begin"/>
        </w:r>
        <w:r>
          <w:rPr>
            <w:noProof/>
          </w:rPr>
          <w:instrText xml:space="preserve"> PAGEREF _Toc280181511 \h </w:instrText>
        </w:r>
        <w:r>
          <w:rPr>
            <w:noProof/>
          </w:rPr>
        </w:r>
      </w:ins>
      <w:r>
        <w:rPr>
          <w:noProof/>
        </w:rPr>
        <w:fldChar w:fldCharType="separate"/>
      </w:r>
      <w:ins w:id="44" w:author="Edmund Senkleiter" w:date="2014-12-14T13:02:00Z">
        <w:r>
          <w:rPr>
            <w:noProof/>
          </w:rPr>
          <w:t>9</w:t>
        </w:r>
        <w:r>
          <w:rPr>
            <w:noProof/>
          </w:rPr>
          <w:fldChar w:fldCharType="end"/>
        </w:r>
      </w:ins>
    </w:p>
    <w:p w14:paraId="319C4CCA" w14:textId="77777777" w:rsidR="00297418" w:rsidRDefault="00297418">
      <w:pPr>
        <w:pStyle w:val="Verzeichnis2"/>
        <w:tabs>
          <w:tab w:val="left" w:pos="825"/>
        </w:tabs>
        <w:rPr>
          <w:ins w:id="45" w:author="Edmund Senkleiter" w:date="2014-12-14T13:02:00Z"/>
          <w:rFonts w:asciiTheme="minorHAnsi" w:eastAsiaTheme="minorEastAsia" w:hAnsiTheme="minorHAnsi" w:cstheme="minorBidi"/>
          <w:b w:val="0"/>
          <w:noProof/>
          <w:kern w:val="0"/>
          <w:lang w:eastAsia="ja-JP"/>
        </w:rPr>
      </w:pPr>
      <w:ins w:id="46" w:author="Edmund Senkleiter" w:date="2014-12-14T13:02:00Z">
        <w:r>
          <w:rPr>
            <w:noProof/>
          </w:rPr>
          <w:t>3.1</w:t>
        </w:r>
        <w:r>
          <w:rPr>
            <w:rFonts w:asciiTheme="minorHAnsi" w:eastAsiaTheme="minorEastAsia" w:hAnsiTheme="minorHAnsi" w:cstheme="minorBidi"/>
            <w:b w:val="0"/>
            <w:noProof/>
            <w:kern w:val="0"/>
            <w:lang w:eastAsia="ja-JP"/>
          </w:rPr>
          <w:tab/>
        </w:r>
        <w:r>
          <w:rPr>
            <w:noProof/>
          </w:rPr>
          <w:t>Anforderungen</w:t>
        </w:r>
        <w:r>
          <w:rPr>
            <w:noProof/>
          </w:rPr>
          <w:tab/>
        </w:r>
        <w:r>
          <w:rPr>
            <w:noProof/>
          </w:rPr>
          <w:fldChar w:fldCharType="begin"/>
        </w:r>
        <w:r>
          <w:rPr>
            <w:noProof/>
          </w:rPr>
          <w:instrText xml:space="preserve"> PAGEREF _Toc280181512 \h </w:instrText>
        </w:r>
        <w:r>
          <w:rPr>
            <w:noProof/>
          </w:rPr>
        </w:r>
      </w:ins>
      <w:r>
        <w:rPr>
          <w:noProof/>
        </w:rPr>
        <w:fldChar w:fldCharType="separate"/>
      </w:r>
      <w:ins w:id="47" w:author="Edmund Senkleiter" w:date="2014-12-14T13:02:00Z">
        <w:r>
          <w:rPr>
            <w:noProof/>
          </w:rPr>
          <w:t>9</w:t>
        </w:r>
        <w:r>
          <w:rPr>
            <w:noProof/>
          </w:rPr>
          <w:fldChar w:fldCharType="end"/>
        </w:r>
      </w:ins>
    </w:p>
    <w:p w14:paraId="543AAB30" w14:textId="77777777" w:rsidR="00297418" w:rsidRDefault="00297418">
      <w:pPr>
        <w:pStyle w:val="Verzeichnis2"/>
        <w:tabs>
          <w:tab w:val="left" w:pos="825"/>
        </w:tabs>
        <w:rPr>
          <w:ins w:id="48" w:author="Edmund Senkleiter" w:date="2014-12-14T13:02:00Z"/>
          <w:rFonts w:asciiTheme="minorHAnsi" w:eastAsiaTheme="minorEastAsia" w:hAnsiTheme="minorHAnsi" w:cstheme="minorBidi"/>
          <w:b w:val="0"/>
          <w:noProof/>
          <w:kern w:val="0"/>
          <w:lang w:eastAsia="ja-JP"/>
        </w:rPr>
      </w:pPr>
      <w:ins w:id="49" w:author="Edmund Senkleiter" w:date="2014-12-14T13:02:00Z">
        <w:r>
          <w:rPr>
            <w:noProof/>
          </w:rPr>
          <w:t>3.2</w:t>
        </w:r>
        <w:r>
          <w:rPr>
            <w:rFonts w:asciiTheme="minorHAnsi" w:eastAsiaTheme="minorEastAsia" w:hAnsiTheme="minorHAnsi" w:cstheme="minorBidi"/>
            <w:b w:val="0"/>
            <w:noProof/>
            <w:kern w:val="0"/>
            <w:lang w:eastAsia="ja-JP"/>
          </w:rPr>
          <w:tab/>
        </w:r>
        <w:r>
          <w:rPr>
            <w:noProof/>
          </w:rPr>
          <w:t>Entwurf</w:t>
        </w:r>
        <w:r>
          <w:rPr>
            <w:noProof/>
          </w:rPr>
          <w:tab/>
        </w:r>
        <w:r>
          <w:rPr>
            <w:noProof/>
          </w:rPr>
          <w:fldChar w:fldCharType="begin"/>
        </w:r>
        <w:r>
          <w:rPr>
            <w:noProof/>
          </w:rPr>
          <w:instrText xml:space="preserve"> PAGEREF _Toc280181513 \h </w:instrText>
        </w:r>
        <w:r>
          <w:rPr>
            <w:noProof/>
          </w:rPr>
        </w:r>
      </w:ins>
      <w:r>
        <w:rPr>
          <w:noProof/>
        </w:rPr>
        <w:fldChar w:fldCharType="separate"/>
      </w:r>
      <w:ins w:id="50" w:author="Edmund Senkleiter" w:date="2014-12-14T13:02:00Z">
        <w:r>
          <w:rPr>
            <w:noProof/>
          </w:rPr>
          <w:t>9</w:t>
        </w:r>
        <w:r>
          <w:rPr>
            <w:noProof/>
          </w:rPr>
          <w:fldChar w:fldCharType="end"/>
        </w:r>
      </w:ins>
    </w:p>
    <w:p w14:paraId="69C6270D" w14:textId="77777777" w:rsidR="00297418" w:rsidRDefault="00297418">
      <w:pPr>
        <w:pStyle w:val="Verzeichnis1"/>
        <w:tabs>
          <w:tab w:val="left" w:pos="380"/>
        </w:tabs>
        <w:rPr>
          <w:ins w:id="51" w:author="Edmund Senkleiter" w:date="2014-12-14T13:02:00Z"/>
          <w:rFonts w:asciiTheme="minorHAnsi" w:eastAsiaTheme="minorEastAsia" w:hAnsiTheme="minorHAnsi" w:cstheme="minorBidi"/>
          <w:b w:val="0"/>
          <w:bCs w:val="0"/>
          <w:noProof/>
          <w:kern w:val="0"/>
          <w:sz w:val="24"/>
          <w:lang w:eastAsia="ja-JP"/>
        </w:rPr>
      </w:pPr>
      <w:ins w:id="52" w:author="Edmund Senkleiter" w:date="2014-12-14T13:02:00Z">
        <w:r>
          <w:rPr>
            <w:noProof/>
          </w:rPr>
          <w:t>4</w:t>
        </w:r>
        <w:r>
          <w:rPr>
            <w:rFonts w:asciiTheme="minorHAnsi" w:eastAsiaTheme="minorEastAsia" w:hAnsiTheme="minorHAnsi" w:cstheme="minorBidi"/>
            <w:b w:val="0"/>
            <w:bCs w:val="0"/>
            <w:noProof/>
            <w:kern w:val="0"/>
            <w:sz w:val="24"/>
            <w:lang w:eastAsia="ja-JP"/>
          </w:rPr>
          <w:tab/>
        </w:r>
        <w:r>
          <w:rPr>
            <w:noProof/>
          </w:rPr>
          <w:t>iOS Interpreter</w:t>
        </w:r>
        <w:r>
          <w:rPr>
            <w:noProof/>
          </w:rPr>
          <w:tab/>
        </w:r>
        <w:r>
          <w:rPr>
            <w:noProof/>
          </w:rPr>
          <w:fldChar w:fldCharType="begin"/>
        </w:r>
        <w:r>
          <w:rPr>
            <w:noProof/>
          </w:rPr>
          <w:instrText xml:space="preserve"> PAGEREF _Toc280181514 \h </w:instrText>
        </w:r>
        <w:r>
          <w:rPr>
            <w:noProof/>
          </w:rPr>
        </w:r>
      </w:ins>
      <w:r>
        <w:rPr>
          <w:noProof/>
        </w:rPr>
        <w:fldChar w:fldCharType="separate"/>
      </w:r>
      <w:ins w:id="53" w:author="Edmund Senkleiter" w:date="2014-12-14T13:02:00Z">
        <w:r>
          <w:rPr>
            <w:noProof/>
          </w:rPr>
          <w:t>10</w:t>
        </w:r>
        <w:r>
          <w:rPr>
            <w:noProof/>
          </w:rPr>
          <w:fldChar w:fldCharType="end"/>
        </w:r>
      </w:ins>
    </w:p>
    <w:p w14:paraId="71D51D06" w14:textId="77777777" w:rsidR="00297418" w:rsidRDefault="00297418">
      <w:pPr>
        <w:pStyle w:val="Verzeichnis2"/>
        <w:tabs>
          <w:tab w:val="left" w:pos="825"/>
        </w:tabs>
        <w:rPr>
          <w:ins w:id="54" w:author="Edmund Senkleiter" w:date="2014-12-14T13:02:00Z"/>
          <w:rFonts w:asciiTheme="minorHAnsi" w:eastAsiaTheme="minorEastAsia" w:hAnsiTheme="minorHAnsi" w:cstheme="minorBidi"/>
          <w:b w:val="0"/>
          <w:noProof/>
          <w:kern w:val="0"/>
          <w:lang w:eastAsia="ja-JP"/>
        </w:rPr>
      </w:pPr>
      <w:ins w:id="55" w:author="Edmund Senkleiter" w:date="2014-12-14T13:02:00Z">
        <w:r>
          <w:rPr>
            <w:noProof/>
          </w:rPr>
          <w:t>4.1</w:t>
        </w:r>
        <w:r>
          <w:rPr>
            <w:rFonts w:asciiTheme="minorHAnsi" w:eastAsiaTheme="minorEastAsia" w:hAnsiTheme="minorHAnsi" w:cstheme="minorBidi"/>
            <w:b w:val="0"/>
            <w:noProof/>
            <w:kern w:val="0"/>
            <w:lang w:eastAsia="ja-JP"/>
          </w:rPr>
          <w:tab/>
        </w:r>
        <w:r>
          <w:rPr>
            <w:noProof/>
          </w:rPr>
          <w:t>Architektur</w:t>
        </w:r>
        <w:r>
          <w:rPr>
            <w:noProof/>
          </w:rPr>
          <w:tab/>
        </w:r>
        <w:r>
          <w:rPr>
            <w:noProof/>
          </w:rPr>
          <w:fldChar w:fldCharType="begin"/>
        </w:r>
        <w:r>
          <w:rPr>
            <w:noProof/>
          </w:rPr>
          <w:instrText xml:space="preserve"> PAGEREF _Toc280181515 \h </w:instrText>
        </w:r>
        <w:r>
          <w:rPr>
            <w:noProof/>
          </w:rPr>
        </w:r>
      </w:ins>
      <w:r>
        <w:rPr>
          <w:noProof/>
        </w:rPr>
        <w:fldChar w:fldCharType="separate"/>
      </w:r>
      <w:ins w:id="56" w:author="Edmund Senkleiter" w:date="2014-12-14T13:02:00Z">
        <w:r>
          <w:rPr>
            <w:noProof/>
          </w:rPr>
          <w:t>10</w:t>
        </w:r>
        <w:r>
          <w:rPr>
            <w:noProof/>
          </w:rPr>
          <w:fldChar w:fldCharType="end"/>
        </w:r>
      </w:ins>
    </w:p>
    <w:p w14:paraId="17C76053" w14:textId="77777777" w:rsidR="00297418" w:rsidRDefault="00297418">
      <w:pPr>
        <w:pStyle w:val="Verzeichnis2"/>
        <w:tabs>
          <w:tab w:val="left" w:pos="825"/>
        </w:tabs>
        <w:rPr>
          <w:ins w:id="57" w:author="Edmund Senkleiter" w:date="2014-12-14T13:02:00Z"/>
          <w:rFonts w:asciiTheme="minorHAnsi" w:eastAsiaTheme="minorEastAsia" w:hAnsiTheme="minorHAnsi" w:cstheme="minorBidi"/>
          <w:b w:val="0"/>
          <w:noProof/>
          <w:kern w:val="0"/>
          <w:lang w:eastAsia="ja-JP"/>
        </w:rPr>
      </w:pPr>
      <w:ins w:id="58" w:author="Edmund Senkleiter" w:date="2014-12-14T13:02:00Z">
        <w:r>
          <w:rPr>
            <w:noProof/>
          </w:rPr>
          <w:t>4.2</w:t>
        </w:r>
        <w:r>
          <w:rPr>
            <w:rFonts w:asciiTheme="minorHAnsi" w:eastAsiaTheme="minorEastAsia" w:hAnsiTheme="minorHAnsi" w:cstheme="minorBidi"/>
            <w:b w:val="0"/>
            <w:noProof/>
            <w:kern w:val="0"/>
            <w:lang w:eastAsia="ja-JP"/>
          </w:rPr>
          <w:tab/>
        </w:r>
        <w:r>
          <w:rPr>
            <w:noProof/>
          </w:rPr>
          <w:t>Entwurf</w:t>
        </w:r>
        <w:r>
          <w:rPr>
            <w:noProof/>
          </w:rPr>
          <w:tab/>
        </w:r>
        <w:r>
          <w:rPr>
            <w:noProof/>
          </w:rPr>
          <w:fldChar w:fldCharType="begin"/>
        </w:r>
        <w:r>
          <w:rPr>
            <w:noProof/>
          </w:rPr>
          <w:instrText xml:space="preserve"> PAGEREF _Toc280181516 \h </w:instrText>
        </w:r>
        <w:r>
          <w:rPr>
            <w:noProof/>
          </w:rPr>
        </w:r>
      </w:ins>
      <w:r>
        <w:rPr>
          <w:noProof/>
        </w:rPr>
        <w:fldChar w:fldCharType="separate"/>
      </w:r>
      <w:ins w:id="59" w:author="Edmund Senkleiter" w:date="2014-12-14T13:02:00Z">
        <w:r>
          <w:rPr>
            <w:noProof/>
          </w:rPr>
          <w:t>10</w:t>
        </w:r>
        <w:r>
          <w:rPr>
            <w:noProof/>
          </w:rPr>
          <w:fldChar w:fldCharType="end"/>
        </w:r>
      </w:ins>
    </w:p>
    <w:p w14:paraId="56C70E6B" w14:textId="77777777" w:rsidR="00297418" w:rsidRDefault="00297418">
      <w:pPr>
        <w:pStyle w:val="Verzeichnis1"/>
        <w:tabs>
          <w:tab w:val="left" w:pos="380"/>
        </w:tabs>
        <w:rPr>
          <w:ins w:id="60" w:author="Edmund Senkleiter" w:date="2014-12-14T13:02:00Z"/>
          <w:rFonts w:asciiTheme="minorHAnsi" w:eastAsiaTheme="minorEastAsia" w:hAnsiTheme="minorHAnsi" w:cstheme="minorBidi"/>
          <w:b w:val="0"/>
          <w:bCs w:val="0"/>
          <w:noProof/>
          <w:kern w:val="0"/>
          <w:sz w:val="24"/>
          <w:lang w:eastAsia="ja-JP"/>
        </w:rPr>
      </w:pPr>
      <w:ins w:id="61" w:author="Edmund Senkleiter" w:date="2014-12-14T13:02:00Z">
        <w:r>
          <w:rPr>
            <w:noProof/>
          </w:rPr>
          <w:t>5</w:t>
        </w:r>
        <w:r>
          <w:rPr>
            <w:rFonts w:asciiTheme="minorHAnsi" w:eastAsiaTheme="minorEastAsia" w:hAnsiTheme="minorHAnsi" w:cstheme="minorBidi"/>
            <w:b w:val="0"/>
            <w:bCs w:val="0"/>
            <w:noProof/>
            <w:kern w:val="0"/>
            <w:sz w:val="24"/>
            <w:lang w:eastAsia="ja-JP"/>
          </w:rPr>
          <w:tab/>
        </w:r>
        <w:r>
          <w:rPr>
            <w:noProof/>
          </w:rPr>
          <w:t>Beispiel iOSTemplateLanguage Applikation</w:t>
        </w:r>
        <w:r>
          <w:rPr>
            <w:noProof/>
          </w:rPr>
          <w:tab/>
        </w:r>
        <w:r>
          <w:rPr>
            <w:noProof/>
          </w:rPr>
          <w:fldChar w:fldCharType="begin"/>
        </w:r>
        <w:r>
          <w:rPr>
            <w:noProof/>
          </w:rPr>
          <w:instrText xml:space="preserve"> PAGEREF _Toc280181517 \h </w:instrText>
        </w:r>
        <w:r>
          <w:rPr>
            <w:noProof/>
          </w:rPr>
        </w:r>
      </w:ins>
      <w:r>
        <w:rPr>
          <w:noProof/>
        </w:rPr>
        <w:fldChar w:fldCharType="separate"/>
      </w:r>
      <w:ins w:id="62" w:author="Edmund Senkleiter" w:date="2014-12-14T13:02:00Z">
        <w:r>
          <w:rPr>
            <w:noProof/>
          </w:rPr>
          <w:t>11</w:t>
        </w:r>
        <w:r>
          <w:rPr>
            <w:noProof/>
          </w:rPr>
          <w:fldChar w:fldCharType="end"/>
        </w:r>
      </w:ins>
    </w:p>
    <w:p w14:paraId="2D80F68A" w14:textId="77777777" w:rsidR="00297418" w:rsidRDefault="00297418">
      <w:pPr>
        <w:pStyle w:val="Verzeichnis2"/>
        <w:tabs>
          <w:tab w:val="left" w:pos="825"/>
        </w:tabs>
        <w:rPr>
          <w:ins w:id="63" w:author="Edmund Senkleiter" w:date="2014-12-14T13:02:00Z"/>
          <w:rFonts w:asciiTheme="minorHAnsi" w:eastAsiaTheme="minorEastAsia" w:hAnsiTheme="minorHAnsi" w:cstheme="minorBidi"/>
          <w:b w:val="0"/>
          <w:noProof/>
          <w:kern w:val="0"/>
          <w:lang w:eastAsia="ja-JP"/>
        </w:rPr>
      </w:pPr>
      <w:ins w:id="64" w:author="Edmund Senkleiter" w:date="2014-12-14T13:02:00Z">
        <w:r>
          <w:rPr>
            <w:noProof/>
          </w:rPr>
          <w:t>5.1</w:t>
        </w:r>
        <w:r>
          <w:rPr>
            <w:rFonts w:asciiTheme="minorHAnsi" w:eastAsiaTheme="minorEastAsia" w:hAnsiTheme="minorHAnsi" w:cstheme="minorBidi"/>
            <w:b w:val="0"/>
            <w:noProof/>
            <w:kern w:val="0"/>
            <w:lang w:eastAsia="ja-JP"/>
          </w:rPr>
          <w:tab/>
        </w:r>
        <w:r>
          <w:rPr>
            <w:noProof/>
          </w:rPr>
          <w:t>Anforderungen</w:t>
        </w:r>
        <w:r>
          <w:rPr>
            <w:noProof/>
          </w:rPr>
          <w:tab/>
        </w:r>
        <w:r>
          <w:rPr>
            <w:noProof/>
          </w:rPr>
          <w:fldChar w:fldCharType="begin"/>
        </w:r>
        <w:r>
          <w:rPr>
            <w:noProof/>
          </w:rPr>
          <w:instrText xml:space="preserve"> PAGEREF _Toc280181518 \h </w:instrText>
        </w:r>
        <w:r>
          <w:rPr>
            <w:noProof/>
          </w:rPr>
        </w:r>
      </w:ins>
      <w:r>
        <w:rPr>
          <w:noProof/>
        </w:rPr>
        <w:fldChar w:fldCharType="separate"/>
      </w:r>
      <w:ins w:id="65" w:author="Edmund Senkleiter" w:date="2014-12-14T13:02:00Z">
        <w:r>
          <w:rPr>
            <w:noProof/>
          </w:rPr>
          <w:t>11</w:t>
        </w:r>
        <w:r>
          <w:rPr>
            <w:noProof/>
          </w:rPr>
          <w:fldChar w:fldCharType="end"/>
        </w:r>
      </w:ins>
    </w:p>
    <w:p w14:paraId="477ED38A" w14:textId="77777777" w:rsidR="00297418" w:rsidRDefault="00297418">
      <w:pPr>
        <w:pStyle w:val="Verzeichnis2"/>
        <w:tabs>
          <w:tab w:val="left" w:pos="825"/>
        </w:tabs>
        <w:rPr>
          <w:ins w:id="66" w:author="Edmund Senkleiter" w:date="2014-12-14T13:02:00Z"/>
          <w:rFonts w:asciiTheme="minorHAnsi" w:eastAsiaTheme="minorEastAsia" w:hAnsiTheme="minorHAnsi" w:cstheme="minorBidi"/>
          <w:b w:val="0"/>
          <w:noProof/>
          <w:kern w:val="0"/>
          <w:lang w:eastAsia="ja-JP"/>
        </w:rPr>
      </w:pPr>
      <w:ins w:id="67" w:author="Edmund Senkleiter" w:date="2014-12-14T13:02:00Z">
        <w:r>
          <w:rPr>
            <w:noProof/>
          </w:rPr>
          <w:t>5.2</w:t>
        </w:r>
        <w:r>
          <w:rPr>
            <w:rFonts w:asciiTheme="minorHAnsi" w:eastAsiaTheme="minorEastAsia" w:hAnsiTheme="minorHAnsi" w:cstheme="minorBidi"/>
            <w:b w:val="0"/>
            <w:noProof/>
            <w:kern w:val="0"/>
            <w:lang w:eastAsia="ja-JP"/>
          </w:rPr>
          <w:tab/>
        </w:r>
        <w:r>
          <w:rPr>
            <w:noProof/>
          </w:rPr>
          <w:t>CommunityMashup</w:t>
        </w:r>
        <w:r>
          <w:rPr>
            <w:noProof/>
          </w:rPr>
          <w:tab/>
        </w:r>
        <w:r>
          <w:rPr>
            <w:noProof/>
          </w:rPr>
          <w:fldChar w:fldCharType="begin"/>
        </w:r>
        <w:r>
          <w:rPr>
            <w:noProof/>
          </w:rPr>
          <w:instrText xml:space="preserve"> PAGEREF _Toc280181519 \h </w:instrText>
        </w:r>
        <w:r>
          <w:rPr>
            <w:noProof/>
          </w:rPr>
        </w:r>
      </w:ins>
      <w:r>
        <w:rPr>
          <w:noProof/>
        </w:rPr>
        <w:fldChar w:fldCharType="separate"/>
      </w:r>
      <w:ins w:id="68" w:author="Edmund Senkleiter" w:date="2014-12-14T13:02:00Z">
        <w:r>
          <w:rPr>
            <w:noProof/>
          </w:rPr>
          <w:t>11</w:t>
        </w:r>
        <w:r>
          <w:rPr>
            <w:noProof/>
          </w:rPr>
          <w:fldChar w:fldCharType="end"/>
        </w:r>
      </w:ins>
    </w:p>
    <w:p w14:paraId="678632F1" w14:textId="77777777" w:rsidR="00297418" w:rsidRDefault="00297418">
      <w:pPr>
        <w:pStyle w:val="Verzeichnis2"/>
        <w:tabs>
          <w:tab w:val="left" w:pos="825"/>
        </w:tabs>
        <w:rPr>
          <w:ins w:id="69" w:author="Edmund Senkleiter" w:date="2014-12-14T13:02:00Z"/>
          <w:rFonts w:asciiTheme="minorHAnsi" w:eastAsiaTheme="minorEastAsia" w:hAnsiTheme="minorHAnsi" w:cstheme="minorBidi"/>
          <w:b w:val="0"/>
          <w:noProof/>
          <w:kern w:val="0"/>
          <w:lang w:eastAsia="ja-JP"/>
        </w:rPr>
      </w:pPr>
      <w:ins w:id="70" w:author="Edmund Senkleiter" w:date="2014-12-14T13:02:00Z">
        <w:r>
          <w:rPr>
            <w:noProof/>
          </w:rPr>
          <w:t>5.3</w:t>
        </w:r>
        <w:r>
          <w:rPr>
            <w:rFonts w:asciiTheme="minorHAnsi" w:eastAsiaTheme="minorEastAsia" w:hAnsiTheme="minorHAnsi" w:cstheme="minorBidi"/>
            <w:b w:val="0"/>
            <w:noProof/>
            <w:kern w:val="0"/>
            <w:lang w:eastAsia="ja-JP"/>
          </w:rPr>
          <w:tab/>
        </w:r>
        <w:r>
          <w:rPr>
            <w:noProof/>
          </w:rPr>
          <w:t>Umsetzung/Funktionsweise</w:t>
        </w:r>
        <w:r>
          <w:rPr>
            <w:noProof/>
          </w:rPr>
          <w:tab/>
        </w:r>
        <w:r>
          <w:rPr>
            <w:noProof/>
          </w:rPr>
          <w:fldChar w:fldCharType="begin"/>
        </w:r>
        <w:r>
          <w:rPr>
            <w:noProof/>
          </w:rPr>
          <w:instrText xml:space="preserve"> PAGEREF _Toc280181520 \h </w:instrText>
        </w:r>
        <w:r>
          <w:rPr>
            <w:noProof/>
          </w:rPr>
        </w:r>
      </w:ins>
      <w:r>
        <w:rPr>
          <w:noProof/>
        </w:rPr>
        <w:fldChar w:fldCharType="separate"/>
      </w:r>
      <w:ins w:id="71" w:author="Edmund Senkleiter" w:date="2014-12-14T13:02:00Z">
        <w:r>
          <w:rPr>
            <w:noProof/>
          </w:rPr>
          <w:t>11</w:t>
        </w:r>
        <w:r>
          <w:rPr>
            <w:noProof/>
          </w:rPr>
          <w:fldChar w:fldCharType="end"/>
        </w:r>
      </w:ins>
    </w:p>
    <w:p w14:paraId="225D3147" w14:textId="77777777" w:rsidR="00297418" w:rsidRDefault="00297418">
      <w:pPr>
        <w:pStyle w:val="Verzeichnis2"/>
        <w:tabs>
          <w:tab w:val="left" w:pos="825"/>
        </w:tabs>
        <w:rPr>
          <w:ins w:id="72" w:author="Edmund Senkleiter" w:date="2014-12-14T13:02:00Z"/>
          <w:rFonts w:asciiTheme="minorHAnsi" w:eastAsiaTheme="minorEastAsia" w:hAnsiTheme="minorHAnsi" w:cstheme="minorBidi"/>
          <w:b w:val="0"/>
          <w:noProof/>
          <w:kern w:val="0"/>
          <w:lang w:eastAsia="ja-JP"/>
        </w:rPr>
      </w:pPr>
      <w:ins w:id="73" w:author="Edmund Senkleiter" w:date="2014-12-14T13:02:00Z">
        <w:r>
          <w:rPr>
            <w:noProof/>
          </w:rPr>
          <w:t>5.4</w:t>
        </w:r>
        <w:r>
          <w:rPr>
            <w:rFonts w:asciiTheme="minorHAnsi" w:eastAsiaTheme="minorEastAsia" w:hAnsiTheme="minorHAnsi" w:cstheme="minorBidi"/>
            <w:b w:val="0"/>
            <w:noProof/>
            <w:kern w:val="0"/>
            <w:lang w:eastAsia="ja-JP"/>
          </w:rPr>
          <w:tab/>
        </w:r>
        <w:r>
          <w:rPr>
            <w:noProof/>
          </w:rPr>
          <w:t>Fazit</w:t>
        </w:r>
        <w:r>
          <w:rPr>
            <w:noProof/>
          </w:rPr>
          <w:tab/>
        </w:r>
        <w:r>
          <w:rPr>
            <w:noProof/>
          </w:rPr>
          <w:fldChar w:fldCharType="begin"/>
        </w:r>
        <w:r>
          <w:rPr>
            <w:noProof/>
          </w:rPr>
          <w:instrText xml:space="preserve"> PAGEREF _Toc280181521 \h </w:instrText>
        </w:r>
        <w:r>
          <w:rPr>
            <w:noProof/>
          </w:rPr>
        </w:r>
      </w:ins>
      <w:r>
        <w:rPr>
          <w:noProof/>
        </w:rPr>
        <w:fldChar w:fldCharType="separate"/>
      </w:r>
      <w:ins w:id="74" w:author="Edmund Senkleiter" w:date="2014-12-14T13:02:00Z">
        <w:r>
          <w:rPr>
            <w:noProof/>
          </w:rPr>
          <w:t>11</w:t>
        </w:r>
        <w:r>
          <w:rPr>
            <w:noProof/>
          </w:rPr>
          <w:fldChar w:fldCharType="end"/>
        </w:r>
      </w:ins>
    </w:p>
    <w:p w14:paraId="6C382F95" w14:textId="77777777" w:rsidR="00297418" w:rsidRDefault="00297418">
      <w:pPr>
        <w:pStyle w:val="Verzeichnis3"/>
        <w:tabs>
          <w:tab w:val="left" w:pos="1470"/>
        </w:tabs>
        <w:rPr>
          <w:ins w:id="75" w:author="Edmund Senkleiter" w:date="2014-12-14T13:02:00Z"/>
          <w:rFonts w:asciiTheme="minorHAnsi" w:eastAsiaTheme="minorEastAsia" w:hAnsiTheme="minorHAnsi" w:cstheme="minorBidi"/>
          <w:iCs w:val="0"/>
          <w:noProof/>
          <w:kern w:val="0"/>
          <w:lang w:eastAsia="ja-JP"/>
        </w:rPr>
      </w:pPr>
      <w:ins w:id="76" w:author="Edmund Senkleiter" w:date="2014-12-14T13:02:00Z">
        <w:r>
          <w:rPr>
            <w:noProof/>
          </w:rPr>
          <w:t>5.4.1</w:t>
        </w:r>
        <w:r>
          <w:rPr>
            <w:rFonts w:asciiTheme="minorHAnsi" w:eastAsiaTheme="minorEastAsia" w:hAnsiTheme="minorHAnsi" w:cstheme="minorBidi"/>
            <w:iCs w:val="0"/>
            <w:noProof/>
            <w:kern w:val="0"/>
            <w:lang w:eastAsia="ja-JP"/>
          </w:rPr>
          <w:tab/>
        </w:r>
        <w:r>
          <w:rPr>
            <w:noProof/>
          </w:rPr>
          <w:t>Erreichter Funktionsumfang</w:t>
        </w:r>
        <w:r>
          <w:rPr>
            <w:noProof/>
          </w:rPr>
          <w:tab/>
        </w:r>
        <w:r>
          <w:rPr>
            <w:noProof/>
          </w:rPr>
          <w:fldChar w:fldCharType="begin"/>
        </w:r>
        <w:r>
          <w:rPr>
            <w:noProof/>
          </w:rPr>
          <w:instrText xml:space="preserve"> PAGEREF _Toc280181522 \h </w:instrText>
        </w:r>
        <w:r>
          <w:rPr>
            <w:noProof/>
          </w:rPr>
        </w:r>
      </w:ins>
      <w:r>
        <w:rPr>
          <w:noProof/>
        </w:rPr>
        <w:fldChar w:fldCharType="separate"/>
      </w:r>
      <w:ins w:id="77" w:author="Edmund Senkleiter" w:date="2014-12-14T13:02:00Z">
        <w:r>
          <w:rPr>
            <w:noProof/>
          </w:rPr>
          <w:t>11</w:t>
        </w:r>
        <w:r>
          <w:rPr>
            <w:noProof/>
          </w:rPr>
          <w:fldChar w:fldCharType="end"/>
        </w:r>
      </w:ins>
    </w:p>
    <w:p w14:paraId="42864936" w14:textId="77777777" w:rsidR="00297418" w:rsidRDefault="00297418">
      <w:pPr>
        <w:pStyle w:val="Verzeichnis3"/>
        <w:tabs>
          <w:tab w:val="left" w:pos="1470"/>
        </w:tabs>
        <w:rPr>
          <w:ins w:id="78" w:author="Edmund Senkleiter" w:date="2014-12-14T13:02:00Z"/>
          <w:rFonts w:asciiTheme="minorHAnsi" w:eastAsiaTheme="minorEastAsia" w:hAnsiTheme="minorHAnsi" w:cstheme="minorBidi"/>
          <w:iCs w:val="0"/>
          <w:noProof/>
          <w:kern w:val="0"/>
          <w:lang w:eastAsia="ja-JP"/>
        </w:rPr>
      </w:pPr>
      <w:ins w:id="79" w:author="Edmund Senkleiter" w:date="2014-12-14T13:02:00Z">
        <w:r>
          <w:rPr>
            <w:noProof/>
          </w:rPr>
          <w:t>5.4.2</w:t>
        </w:r>
        <w:r>
          <w:rPr>
            <w:rFonts w:asciiTheme="minorHAnsi" w:eastAsiaTheme="minorEastAsia" w:hAnsiTheme="minorHAnsi" w:cstheme="minorBidi"/>
            <w:iCs w:val="0"/>
            <w:noProof/>
            <w:kern w:val="0"/>
            <w:lang w:eastAsia="ja-JP"/>
          </w:rPr>
          <w:tab/>
        </w:r>
        <w:r>
          <w:rPr>
            <w:noProof/>
          </w:rPr>
          <w:t>Verbesserte Performanz</w:t>
        </w:r>
        <w:r>
          <w:rPr>
            <w:noProof/>
          </w:rPr>
          <w:tab/>
        </w:r>
        <w:r>
          <w:rPr>
            <w:noProof/>
          </w:rPr>
          <w:fldChar w:fldCharType="begin"/>
        </w:r>
        <w:r>
          <w:rPr>
            <w:noProof/>
          </w:rPr>
          <w:instrText xml:space="preserve"> PAGEREF _Toc280181523 \h </w:instrText>
        </w:r>
        <w:r>
          <w:rPr>
            <w:noProof/>
          </w:rPr>
        </w:r>
      </w:ins>
      <w:r>
        <w:rPr>
          <w:noProof/>
        </w:rPr>
        <w:fldChar w:fldCharType="separate"/>
      </w:r>
      <w:ins w:id="80" w:author="Edmund Senkleiter" w:date="2014-12-14T13:02:00Z">
        <w:r>
          <w:rPr>
            <w:noProof/>
          </w:rPr>
          <w:t>11</w:t>
        </w:r>
        <w:r>
          <w:rPr>
            <w:noProof/>
          </w:rPr>
          <w:fldChar w:fldCharType="end"/>
        </w:r>
      </w:ins>
    </w:p>
    <w:p w14:paraId="34B36D9E" w14:textId="77777777" w:rsidR="00297418" w:rsidRDefault="00297418">
      <w:pPr>
        <w:pStyle w:val="Verzeichnis1"/>
        <w:tabs>
          <w:tab w:val="left" w:pos="380"/>
        </w:tabs>
        <w:rPr>
          <w:ins w:id="81" w:author="Edmund Senkleiter" w:date="2014-12-14T13:02:00Z"/>
          <w:rFonts w:asciiTheme="minorHAnsi" w:eastAsiaTheme="minorEastAsia" w:hAnsiTheme="minorHAnsi" w:cstheme="minorBidi"/>
          <w:b w:val="0"/>
          <w:bCs w:val="0"/>
          <w:noProof/>
          <w:kern w:val="0"/>
          <w:sz w:val="24"/>
          <w:lang w:eastAsia="ja-JP"/>
        </w:rPr>
      </w:pPr>
      <w:ins w:id="82" w:author="Edmund Senkleiter" w:date="2014-12-14T13:02:00Z">
        <w:r>
          <w:rPr>
            <w:noProof/>
          </w:rPr>
          <w:t>6</w:t>
        </w:r>
        <w:r>
          <w:rPr>
            <w:rFonts w:asciiTheme="minorHAnsi" w:eastAsiaTheme="minorEastAsia" w:hAnsiTheme="minorHAnsi" w:cstheme="minorBidi"/>
            <w:b w:val="0"/>
            <w:bCs w:val="0"/>
            <w:noProof/>
            <w:kern w:val="0"/>
            <w:sz w:val="24"/>
            <w:lang w:eastAsia="ja-JP"/>
          </w:rPr>
          <w:tab/>
        </w:r>
        <w:r>
          <w:rPr>
            <w:noProof/>
          </w:rPr>
          <w:t>Zusammenfassung und Ausblick</w:t>
        </w:r>
        <w:r>
          <w:rPr>
            <w:noProof/>
          </w:rPr>
          <w:tab/>
        </w:r>
        <w:r>
          <w:rPr>
            <w:noProof/>
          </w:rPr>
          <w:fldChar w:fldCharType="begin"/>
        </w:r>
        <w:r>
          <w:rPr>
            <w:noProof/>
          </w:rPr>
          <w:instrText xml:space="preserve"> PAGEREF _Toc280181524 \h </w:instrText>
        </w:r>
        <w:r>
          <w:rPr>
            <w:noProof/>
          </w:rPr>
        </w:r>
      </w:ins>
      <w:r>
        <w:rPr>
          <w:noProof/>
        </w:rPr>
        <w:fldChar w:fldCharType="separate"/>
      </w:r>
      <w:ins w:id="83" w:author="Edmund Senkleiter" w:date="2014-12-14T13:02:00Z">
        <w:r>
          <w:rPr>
            <w:noProof/>
          </w:rPr>
          <w:t>12</w:t>
        </w:r>
        <w:r>
          <w:rPr>
            <w:noProof/>
          </w:rPr>
          <w:fldChar w:fldCharType="end"/>
        </w:r>
      </w:ins>
    </w:p>
    <w:p w14:paraId="6281076F" w14:textId="77777777" w:rsidR="00297418" w:rsidRDefault="00297418">
      <w:pPr>
        <w:pStyle w:val="Verzeichnis1"/>
        <w:rPr>
          <w:ins w:id="84" w:author="Edmund Senkleiter" w:date="2014-12-14T13:02:00Z"/>
          <w:rFonts w:asciiTheme="minorHAnsi" w:eastAsiaTheme="minorEastAsia" w:hAnsiTheme="minorHAnsi" w:cstheme="minorBidi"/>
          <w:b w:val="0"/>
          <w:bCs w:val="0"/>
          <w:noProof/>
          <w:kern w:val="0"/>
          <w:sz w:val="24"/>
          <w:lang w:eastAsia="ja-JP"/>
        </w:rPr>
      </w:pPr>
      <w:ins w:id="85" w:author="Edmund Senkleiter" w:date="2014-12-14T13:02:00Z">
        <w:r>
          <w:rPr>
            <w:noProof/>
          </w:rPr>
          <w:t>Literaturverzeichnis</w:t>
        </w:r>
        <w:r>
          <w:rPr>
            <w:noProof/>
          </w:rPr>
          <w:tab/>
        </w:r>
        <w:r>
          <w:rPr>
            <w:noProof/>
          </w:rPr>
          <w:fldChar w:fldCharType="begin"/>
        </w:r>
        <w:r>
          <w:rPr>
            <w:noProof/>
          </w:rPr>
          <w:instrText xml:space="preserve"> PAGEREF _Toc280181525 \h </w:instrText>
        </w:r>
        <w:r>
          <w:rPr>
            <w:noProof/>
          </w:rPr>
        </w:r>
      </w:ins>
      <w:r>
        <w:rPr>
          <w:noProof/>
        </w:rPr>
        <w:fldChar w:fldCharType="separate"/>
      </w:r>
      <w:ins w:id="86" w:author="Edmund Senkleiter" w:date="2014-12-14T13:02:00Z">
        <w:r>
          <w:rPr>
            <w:noProof/>
          </w:rPr>
          <w:t>13</w:t>
        </w:r>
        <w:r>
          <w:rPr>
            <w:noProof/>
          </w:rPr>
          <w:fldChar w:fldCharType="end"/>
        </w:r>
      </w:ins>
    </w:p>
    <w:p w14:paraId="3C5CDD06" w14:textId="77777777" w:rsidR="00D92CD5" w:rsidDel="00297418" w:rsidRDefault="00D92CD5">
      <w:pPr>
        <w:pStyle w:val="Verzeichnis1"/>
        <w:rPr>
          <w:del w:id="87" w:author="Edmund Senkleiter" w:date="2014-12-14T13:02:00Z"/>
          <w:rFonts w:asciiTheme="minorHAnsi" w:eastAsiaTheme="minorEastAsia" w:hAnsiTheme="minorHAnsi" w:cstheme="minorBidi"/>
          <w:b w:val="0"/>
          <w:bCs w:val="0"/>
          <w:noProof/>
          <w:kern w:val="0"/>
          <w:sz w:val="24"/>
          <w:lang w:eastAsia="ja-JP"/>
        </w:rPr>
      </w:pPr>
      <w:del w:id="88" w:author="Edmund Senkleiter" w:date="2014-12-14T13:02:00Z">
        <w:r w:rsidDel="00297418">
          <w:rPr>
            <w:noProof/>
          </w:rPr>
          <w:delText>Kurzzusammenfassung</w:delText>
        </w:r>
        <w:r w:rsidDel="00297418">
          <w:rPr>
            <w:noProof/>
          </w:rPr>
          <w:tab/>
          <w:delText>i</w:delText>
        </w:r>
      </w:del>
    </w:p>
    <w:p w14:paraId="51980413" w14:textId="77777777" w:rsidR="00D92CD5" w:rsidDel="00297418" w:rsidRDefault="00D92CD5">
      <w:pPr>
        <w:pStyle w:val="Verzeichnis1"/>
        <w:rPr>
          <w:del w:id="89" w:author="Edmund Senkleiter" w:date="2014-12-14T13:02:00Z"/>
          <w:rFonts w:asciiTheme="minorHAnsi" w:eastAsiaTheme="minorEastAsia" w:hAnsiTheme="minorHAnsi" w:cstheme="minorBidi"/>
          <w:b w:val="0"/>
          <w:bCs w:val="0"/>
          <w:noProof/>
          <w:kern w:val="0"/>
          <w:sz w:val="24"/>
          <w:lang w:eastAsia="ja-JP"/>
        </w:rPr>
      </w:pPr>
      <w:del w:id="90" w:author="Edmund Senkleiter" w:date="2014-12-14T13:02:00Z">
        <w:r w:rsidDel="00297418">
          <w:rPr>
            <w:noProof/>
          </w:rPr>
          <w:delText>Inhaltsverzeichnis</w:delText>
        </w:r>
        <w:r w:rsidDel="00297418">
          <w:rPr>
            <w:noProof/>
          </w:rPr>
          <w:tab/>
          <w:delText>ii</w:delText>
        </w:r>
      </w:del>
    </w:p>
    <w:p w14:paraId="4FE11F06" w14:textId="77777777" w:rsidR="00D92CD5" w:rsidDel="00297418" w:rsidRDefault="00D92CD5">
      <w:pPr>
        <w:pStyle w:val="Verzeichnis1"/>
        <w:rPr>
          <w:del w:id="91" w:author="Edmund Senkleiter" w:date="2014-12-14T13:02:00Z"/>
          <w:rFonts w:asciiTheme="minorHAnsi" w:eastAsiaTheme="minorEastAsia" w:hAnsiTheme="minorHAnsi" w:cstheme="minorBidi"/>
          <w:b w:val="0"/>
          <w:bCs w:val="0"/>
          <w:noProof/>
          <w:kern w:val="0"/>
          <w:sz w:val="24"/>
          <w:lang w:eastAsia="ja-JP"/>
        </w:rPr>
      </w:pPr>
      <w:del w:id="92" w:author="Edmund Senkleiter" w:date="2014-12-14T13:02:00Z">
        <w:r w:rsidDel="00297418">
          <w:rPr>
            <w:noProof/>
          </w:rPr>
          <w:delText>Abbildungsverzeichnis</w:delText>
        </w:r>
        <w:r w:rsidDel="00297418">
          <w:rPr>
            <w:noProof/>
          </w:rPr>
          <w:tab/>
          <w:delText>iv</w:delText>
        </w:r>
      </w:del>
    </w:p>
    <w:p w14:paraId="0A700605" w14:textId="77777777" w:rsidR="00D92CD5" w:rsidDel="00297418" w:rsidRDefault="00D92CD5">
      <w:pPr>
        <w:pStyle w:val="Verzeichnis1"/>
        <w:rPr>
          <w:del w:id="93" w:author="Edmund Senkleiter" w:date="2014-12-14T13:02:00Z"/>
          <w:rFonts w:asciiTheme="minorHAnsi" w:eastAsiaTheme="minorEastAsia" w:hAnsiTheme="minorHAnsi" w:cstheme="minorBidi"/>
          <w:b w:val="0"/>
          <w:bCs w:val="0"/>
          <w:noProof/>
          <w:kern w:val="0"/>
          <w:sz w:val="24"/>
          <w:lang w:eastAsia="ja-JP"/>
        </w:rPr>
      </w:pPr>
      <w:del w:id="94" w:author="Edmund Senkleiter" w:date="2014-12-14T13:02:00Z">
        <w:r w:rsidDel="00297418">
          <w:rPr>
            <w:noProof/>
          </w:rPr>
          <w:delText>Abkürzungsverzeichnis</w:delText>
        </w:r>
        <w:r w:rsidDel="00297418">
          <w:rPr>
            <w:noProof/>
          </w:rPr>
          <w:tab/>
          <w:delText>v</w:delText>
        </w:r>
      </w:del>
    </w:p>
    <w:p w14:paraId="06A3A352" w14:textId="77777777" w:rsidR="00D92CD5" w:rsidDel="00297418" w:rsidRDefault="00D92CD5">
      <w:pPr>
        <w:pStyle w:val="Verzeichnis1"/>
        <w:tabs>
          <w:tab w:val="left" w:pos="380"/>
        </w:tabs>
        <w:rPr>
          <w:del w:id="95" w:author="Edmund Senkleiter" w:date="2014-12-14T13:02:00Z"/>
          <w:rFonts w:asciiTheme="minorHAnsi" w:eastAsiaTheme="minorEastAsia" w:hAnsiTheme="minorHAnsi" w:cstheme="minorBidi"/>
          <w:b w:val="0"/>
          <w:bCs w:val="0"/>
          <w:noProof/>
          <w:kern w:val="0"/>
          <w:sz w:val="24"/>
          <w:lang w:eastAsia="ja-JP"/>
        </w:rPr>
      </w:pPr>
      <w:del w:id="96" w:author="Edmund Senkleiter" w:date="2014-12-14T13:02:00Z">
        <w:r w:rsidDel="00297418">
          <w:rPr>
            <w:noProof/>
          </w:rPr>
          <w:delText>1</w:delText>
        </w:r>
        <w:r w:rsidDel="00297418">
          <w:rPr>
            <w:rFonts w:asciiTheme="minorHAnsi" w:eastAsiaTheme="minorEastAsia" w:hAnsiTheme="minorHAnsi" w:cstheme="minorBidi"/>
            <w:b w:val="0"/>
            <w:bCs w:val="0"/>
            <w:noProof/>
            <w:kern w:val="0"/>
            <w:sz w:val="24"/>
            <w:lang w:eastAsia="ja-JP"/>
          </w:rPr>
          <w:tab/>
        </w:r>
        <w:r w:rsidDel="00297418">
          <w:rPr>
            <w:noProof/>
          </w:rPr>
          <w:delText>Einleitung</w:delText>
        </w:r>
        <w:r w:rsidDel="00297418">
          <w:rPr>
            <w:noProof/>
          </w:rPr>
          <w:tab/>
          <w:delText>1</w:delText>
        </w:r>
      </w:del>
    </w:p>
    <w:p w14:paraId="4EBD286D" w14:textId="77777777" w:rsidR="00D92CD5" w:rsidDel="00297418" w:rsidRDefault="00D92CD5">
      <w:pPr>
        <w:pStyle w:val="Verzeichnis2"/>
        <w:tabs>
          <w:tab w:val="left" w:pos="825"/>
        </w:tabs>
        <w:rPr>
          <w:del w:id="97" w:author="Edmund Senkleiter" w:date="2014-12-14T13:02:00Z"/>
          <w:rFonts w:asciiTheme="minorHAnsi" w:eastAsiaTheme="minorEastAsia" w:hAnsiTheme="minorHAnsi" w:cstheme="minorBidi"/>
          <w:b w:val="0"/>
          <w:noProof/>
          <w:kern w:val="0"/>
          <w:lang w:eastAsia="ja-JP"/>
        </w:rPr>
      </w:pPr>
      <w:del w:id="98" w:author="Edmund Senkleiter" w:date="2014-12-14T13:02:00Z">
        <w:r w:rsidDel="00297418">
          <w:rPr>
            <w:noProof/>
          </w:rPr>
          <w:delText>1.1</w:delText>
        </w:r>
        <w:r w:rsidDel="00297418">
          <w:rPr>
            <w:rFonts w:asciiTheme="minorHAnsi" w:eastAsiaTheme="minorEastAsia" w:hAnsiTheme="minorHAnsi" w:cstheme="minorBidi"/>
            <w:b w:val="0"/>
            <w:noProof/>
            <w:kern w:val="0"/>
            <w:lang w:eastAsia="ja-JP"/>
          </w:rPr>
          <w:tab/>
        </w:r>
        <w:r w:rsidDel="00297418">
          <w:rPr>
            <w:noProof/>
          </w:rPr>
          <w:delText>Motivation</w:delText>
        </w:r>
        <w:r w:rsidDel="00297418">
          <w:rPr>
            <w:noProof/>
          </w:rPr>
          <w:tab/>
          <w:delText>1</w:delText>
        </w:r>
      </w:del>
    </w:p>
    <w:p w14:paraId="49C4BACF" w14:textId="77777777" w:rsidR="00D92CD5" w:rsidDel="00297418" w:rsidRDefault="00D92CD5">
      <w:pPr>
        <w:pStyle w:val="Verzeichnis2"/>
        <w:tabs>
          <w:tab w:val="left" w:pos="825"/>
        </w:tabs>
        <w:rPr>
          <w:del w:id="99" w:author="Edmund Senkleiter" w:date="2014-12-14T13:02:00Z"/>
          <w:rFonts w:asciiTheme="minorHAnsi" w:eastAsiaTheme="minorEastAsia" w:hAnsiTheme="minorHAnsi" w:cstheme="minorBidi"/>
          <w:b w:val="0"/>
          <w:noProof/>
          <w:kern w:val="0"/>
          <w:lang w:eastAsia="ja-JP"/>
        </w:rPr>
      </w:pPr>
      <w:del w:id="100" w:author="Edmund Senkleiter" w:date="2014-12-14T13:02:00Z">
        <w:r w:rsidDel="00297418">
          <w:rPr>
            <w:noProof/>
          </w:rPr>
          <w:delText>1.2</w:delText>
        </w:r>
        <w:r w:rsidDel="00297418">
          <w:rPr>
            <w:rFonts w:asciiTheme="minorHAnsi" w:eastAsiaTheme="minorEastAsia" w:hAnsiTheme="minorHAnsi" w:cstheme="minorBidi"/>
            <w:b w:val="0"/>
            <w:noProof/>
            <w:kern w:val="0"/>
            <w:lang w:eastAsia="ja-JP"/>
          </w:rPr>
          <w:tab/>
        </w:r>
        <w:r w:rsidDel="00297418">
          <w:rPr>
            <w:noProof/>
          </w:rPr>
          <w:delText>Problemstellung</w:delText>
        </w:r>
        <w:r w:rsidDel="00297418">
          <w:rPr>
            <w:noProof/>
          </w:rPr>
          <w:tab/>
          <w:delText>2</w:delText>
        </w:r>
      </w:del>
    </w:p>
    <w:p w14:paraId="1B3F6F8B" w14:textId="77777777" w:rsidR="00D92CD5" w:rsidDel="00297418" w:rsidRDefault="00D92CD5">
      <w:pPr>
        <w:pStyle w:val="Verzeichnis2"/>
        <w:tabs>
          <w:tab w:val="left" w:pos="825"/>
        </w:tabs>
        <w:rPr>
          <w:del w:id="101" w:author="Edmund Senkleiter" w:date="2014-12-14T13:02:00Z"/>
          <w:rFonts w:asciiTheme="minorHAnsi" w:eastAsiaTheme="minorEastAsia" w:hAnsiTheme="minorHAnsi" w:cstheme="minorBidi"/>
          <w:b w:val="0"/>
          <w:noProof/>
          <w:kern w:val="0"/>
          <w:lang w:eastAsia="ja-JP"/>
        </w:rPr>
      </w:pPr>
      <w:del w:id="102" w:author="Edmund Senkleiter" w:date="2014-12-14T13:02:00Z">
        <w:r w:rsidDel="00297418">
          <w:rPr>
            <w:noProof/>
          </w:rPr>
          <w:delText>1.3</w:delText>
        </w:r>
        <w:r w:rsidDel="00297418">
          <w:rPr>
            <w:rFonts w:asciiTheme="minorHAnsi" w:eastAsiaTheme="minorEastAsia" w:hAnsiTheme="minorHAnsi" w:cstheme="minorBidi"/>
            <w:b w:val="0"/>
            <w:noProof/>
            <w:kern w:val="0"/>
            <w:lang w:eastAsia="ja-JP"/>
          </w:rPr>
          <w:tab/>
        </w:r>
        <w:r w:rsidDel="00297418">
          <w:rPr>
            <w:noProof/>
          </w:rPr>
          <w:delText>Zielsetzung</w:delText>
        </w:r>
        <w:r w:rsidDel="00297418">
          <w:rPr>
            <w:noProof/>
          </w:rPr>
          <w:tab/>
          <w:delText>2</w:delText>
        </w:r>
      </w:del>
    </w:p>
    <w:p w14:paraId="6BA6E0E4" w14:textId="77777777" w:rsidR="00D92CD5" w:rsidDel="00297418" w:rsidRDefault="00D92CD5">
      <w:pPr>
        <w:pStyle w:val="Verzeichnis2"/>
        <w:tabs>
          <w:tab w:val="left" w:pos="825"/>
        </w:tabs>
        <w:rPr>
          <w:del w:id="103" w:author="Edmund Senkleiter" w:date="2014-12-14T13:02:00Z"/>
          <w:rFonts w:asciiTheme="minorHAnsi" w:eastAsiaTheme="minorEastAsia" w:hAnsiTheme="minorHAnsi" w:cstheme="minorBidi"/>
          <w:b w:val="0"/>
          <w:noProof/>
          <w:kern w:val="0"/>
          <w:lang w:eastAsia="ja-JP"/>
        </w:rPr>
      </w:pPr>
      <w:del w:id="104" w:author="Edmund Senkleiter" w:date="2014-12-14T13:02:00Z">
        <w:r w:rsidDel="00297418">
          <w:rPr>
            <w:noProof/>
          </w:rPr>
          <w:delText>1.4</w:delText>
        </w:r>
        <w:r w:rsidDel="00297418">
          <w:rPr>
            <w:rFonts w:asciiTheme="minorHAnsi" w:eastAsiaTheme="minorEastAsia" w:hAnsiTheme="minorHAnsi" w:cstheme="minorBidi"/>
            <w:b w:val="0"/>
            <w:noProof/>
            <w:kern w:val="0"/>
            <w:lang w:eastAsia="ja-JP"/>
          </w:rPr>
          <w:tab/>
        </w:r>
        <w:r w:rsidDel="00297418">
          <w:rPr>
            <w:noProof/>
          </w:rPr>
          <w:delText>Aufbau der Arbeit</w:delText>
        </w:r>
        <w:r w:rsidDel="00297418">
          <w:rPr>
            <w:noProof/>
          </w:rPr>
          <w:tab/>
          <w:delText>4</w:delText>
        </w:r>
      </w:del>
    </w:p>
    <w:p w14:paraId="7C0E69E9" w14:textId="77777777" w:rsidR="00D92CD5" w:rsidDel="00297418" w:rsidRDefault="00D92CD5">
      <w:pPr>
        <w:pStyle w:val="Verzeichnis1"/>
        <w:tabs>
          <w:tab w:val="left" w:pos="380"/>
        </w:tabs>
        <w:rPr>
          <w:del w:id="105" w:author="Edmund Senkleiter" w:date="2014-12-14T13:02:00Z"/>
          <w:rFonts w:asciiTheme="minorHAnsi" w:eastAsiaTheme="minorEastAsia" w:hAnsiTheme="minorHAnsi" w:cstheme="minorBidi"/>
          <w:b w:val="0"/>
          <w:bCs w:val="0"/>
          <w:noProof/>
          <w:kern w:val="0"/>
          <w:sz w:val="24"/>
          <w:lang w:eastAsia="ja-JP"/>
        </w:rPr>
      </w:pPr>
      <w:del w:id="106" w:author="Edmund Senkleiter" w:date="2014-12-14T13:02:00Z">
        <w:r w:rsidDel="00297418">
          <w:rPr>
            <w:noProof/>
          </w:rPr>
          <w:delText>2</w:delText>
        </w:r>
        <w:r w:rsidDel="00297418">
          <w:rPr>
            <w:rFonts w:asciiTheme="minorHAnsi" w:eastAsiaTheme="minorEastAsia" w:hAnsiTheme="minorHAnsi" w:cstheme="minorBidi"/>
            <w:b w:val="0"/>
            <w:bCs w:val="0"/>
            <w:noProof/>
            <w:kern w:val="0"/>
            <w:sz w:val="24"/>
            <w:lang w:eastAsia="ja-JP"/>
          </w:rPr>
          <w:tab/>
        </w:r>
        <w:r w:rsidDel="00297418">
          <w:rPr>
            <w:noProof/>
          </w:rPr>
          <w:delText>Entwicklung plattformübergreifender mobiler Anwendungen</w:delText>
        </w:r>
        <w:r w:rsidDel="00297418">
          <w:rPr>
            <w:noProof/>
          </w:rPr>
          <w:tab/>
          <w:delText>5</w:delText>
        </w:r>
      </w:del>
    </w:p>
    <w:p w14:paraId="5001FCD0" w14:textId="77777777" w:rsidR="00D92CD5" w:rsidDel="00297418" w:rsidRDefault="00D92CD5">
      <w:pPr>
        <w:pStyle w:val="Verzeichnis2"/>
        <w:tabs>
          <w:tab w:val="left" w:pos="825"/>
        </w:tabs>
        <w:rPr>
          <w:del w:id="107" w:author="Edmund Senkleiter" w:date="2014-12-14T13:02:00Z"/>
          <w:rFonts w:asciiTheme="minorHAnsi" w:eastAsiaTheme="minorEastAsia" w:hAnsiTheme="minorHAnsi" w:cstheme="minorBidi"/>
          <w:b w:val="0"/>
          <w:noProof/>
          <w:kern w:val="0"/>
          <w:lang w:eastAsia="ja-JP"/>
        </w:rPr>
      </w:pPr>
      <w:del w:id="108" w:author="Edmund Senkleiter" w:date="2014-12-14T13:02:00Z">
        <w:r w:rsidDel="00297418">
          <w:rPr>
            <w:noProof/>
          </w:rPr>
          <w:delText>2.1</w:delText>
        </w:r>
        <w:r w:rsidDel="00297418">
          <w:rPr>
            <w:rFonts w:asciiTheme="minorHAnsi" w:eastAsiaTheme="minorEastAsia" w:hAnsiTheme="minorHAnsi" w:cstheme="minorBidi"/>
            <w:b w:val="0"/>
            <w:noProof/>
            <w:kern w:val="0"/>
            <w:lang w:eastAsia="ja-JP"/>
          </w:rPr>
          <w:tab/>
        </w:r>
        <w:r w:rsidDel="00297418">
          <w:rPr>
            <w:noProof/>
          </w:rPr>
          <w:delText>Bewertungskriterien plattformübergreifender Entwicklungsframeworks</w:delText>
        </w:r>
        <w:r w:rsidDel="00297418">
          <w:rPr>
            <w:noProof/>
          </w:rPr>
          <w:tab/>
          <w:delText>5</w:delText>
        </w:r>
      </w:del>
    </w:p>
    <w:p w14:paraId="774CAA6D" w14:textId="77777777" w:rsidR="00D92CD5" w:rsidDel="00297418" w:rsidRDefault="00D92CD5">
      <w:pPr>
        <w:pStyle w:val="Verzeichnis3"/>
        <w:tabs>
          <w:tab w:val="left" w:pos="1470"/>
        </w:tabs>
        <w:rPr>
          <w:del w:id="109" w:author="Edmund Senkleiter" w:date="2014-12-14T13:02:00Z"/>
          <w:rFonts w:asciiTheme="minorHAnsi" w:eastAsiaTheme="minorEastAsia" w:hAnsiTheme="minorHAnsi" w:cstheme="minorBidi"/>
          <w:iCs w:val="0"/>
          <w:noProof/>
          <w:kern w:val="0"/>
          <w:lang w:eastAsia="ja-JP"/>
        </w:rPr>
      </w:pPr>
      <w:del w:id="110" w:author="Edmund Senkleiter" w:date="2014-12-14T13:02:00Z">
        <w:r w:rsidDel="00297418">
          <w:rPr>
            <w:noProof/>
          </w:rPr>
          <w:delText>2.1.1</w:delText>
        </w:r>
        <w:r w:rsidDel="00297418">
          <w:rPr>
            <w:rFonts w:asciiTheme="minorHAnsi" w:eastAsiaTheme="minorEastAsia" w:hAnsiTheme="minorHAnsi" w:cstheme="minorBidi"/>
            <w:iCs w:val="0"/>
            <w:noProof/>
            <w:kern w:val="0"/>
            <w:lang w:eastAsia="ja-JP"/>
          </w:rPr>
          <w:tab/>
        </w:r>
        <w:r w:rsidDel="00297418">
          <w:rPr>
            <w:noProof/>
          </w:rPr>
          <w:delText>Allgemeine Anforderungen</w:delText>
        </w:r>
        <w:r w:rsidDel="00297418">
          <w:rPr>
            <w:noProof/>
          </w:rPr>
          <w:tab/>
          <w:delText>6</w:delText>
        </w:r>
      </w:del>
    </w:p>
    <w:p w14:paraId="533302E5" w14:textId="77777777" w:rsidR="00D92CD5" w:rsidDel="00297418" w:rsidRDefault="00D92CD5">
      <w:pPr>
        <w:pStyle w:val="Verzeichnis3"/>
        <w:tabs>
          <w:tab w:val="left" w:pos="1470"/>
        </w:tabs>
        <w:rPr>
          <w:del w:id="111" w:author="Edmund Senkleiter" w:date="2014-12-14T13:02:00Z"/>
          <w:rFonts w:asciiTheme="minorHAnsi" w:eastAsiaTheme="minorEastAsia" w:hAnsiTheme="minorHAnsi" w:cstheme="minorBidi"/>
          <w:iCs w:val="0"/>
          <w:noProof/>
          <w:kern w:val="0"/>
          <w:lang w:eastAsia="ja-JP"/>
        </w:rPr>
      </w:pPr>
      <w:del w:id="112" w:author="Edmund Senkleiter" w:date="2014-12-14T13:02:00Z">
        <w:r w:rsidDel="00297418">
          <w:rPr>
            <w:noProof/>
          </w:rPr>
          <w:delText>2.1.2</w:delText>
        </w:r>
        <w:r w:rsidDel="00297418">
          <w:rPr>
            <w:rFonts w:asciiTheme="minorHAnsi" w:eastAsiaTheme="minorEastAsia" w:hAnsiTheme="minorHAnsi" w:cstheme="minorBidi"/>
            <w:iCs w:val="0"/>
            <w:noProof/>
            <w:kern w:val="0"/>
            <w:lang w:eastAsia="ja-JP"/>
          </w:rPr>
          <w:tab/>
        </w:r>
        <w:r w:rsidDel="00297418">
          <w:rPr>
            <w:noProof/>
          </w:rPr>
          <w:delText>UIML</w:delText>
        </w:r>
        <w:r w:rsidDel="00297418">
          <w:rPr>
            <w:noProof/>
          </w:rPr>
          <w:tab/>
          <w:delText>6</w:delText>
        </w:r>
      </w:del>
    </w:p>
    <w:p w14:paraId="6702E939" w14:textId="77777777" w:rsidR="00D92CD5" w:rsidDel="00297418" w:rsidRDefault="00D92CD5">
      <w:pPr>
        <w:pStyle w:val="Verzeichnis3"/>
        <w:tabs>
          <w:tab w:val="left" w:pos="1470"/>
        </w:tabs>
        <w:rPr>
          <w:del w:id="113" w:author="Edmund Senkleiter" w:date="2014-12-14T13:02:00Z"/>
          <w:rFonts w:asciiTheme="minorHAnsi" w:eastAsiaTheme="minorEastAsia" w:hAnsiTheme="minorHAnsi" w:cstheme="minorBidi"/>
          <w:iCs w:val="0"/>
          <w:noProof/>
          <w:kern w:val="0"/>
          <w:lang w:eastAsia="ja-JP"/>
        </w:rPr>
      </w:pPr>
      <w:del w:id="114" w:author="Edmund Senkleiter" w:date="2014-12-14T13:02:00Z">
        <w:r w:rsidDel="00297418">
          <w:rPr>
            <w:noProof/>
          </w:rPr>
          <w:delText>2.1.3</w:delText>
        </w:r>
        <w:r w:rsidDel="00297418">
          <w:rPr>
            <w:rFonts w:asciiTheme="minorHAnsi" w:eastAsiaTheme="minorEastAsia" w:hAnsiTheme="minorHAnsi" w:cstheme="minorBidi"/>
            <w:iCs w:val="0"/>
            <w:noProof/>
            <w:kern w:val="0"/>
            <w:lang w:eastAsia="ja-JP"/>
          </w:rPr>
          <w:tab/>
        </w:r>
        <w:r w:rsidDel="00297418">
          <w:rPr>
            <w:noProof/>
          </w:rPr>
          <w:delText>FXML</w:delText>
        </w:r>
        <w:r w:rsidDel="00297418">
          <w:rPr>
            <w:noProof/>
          </w:rPr>
          <w:tab/>
          <w:delText>6</w:delText>
        </w:r>
      </w:del>
    </w:p>
    <w:p w14:paraId="75BA2E55" w14:textId="77777777" w:rsidR="00D92CD5" w:rsidDel="00297418" w:rsidRDefault="00D92CD5">
      <w:pPr>
        <w:pStyle w:val="Verzeichnis3"/>
        <w:tabs>
          <w:tab w:val="left" w:pos="1470"/>
        </w:tabs>
        <w:rPr>
          <w:del w:id="115" w:author="Edmund Senkleiter" w:date="2014-12-14T13:02:00Z"/>
          <w:rFonts w:asciiTheme="minorHAnsi" w:eastAsiaTheme="minorEastAsia" w:hAnsiTheme="minorHAnsi" w:cstheme="minorBidi"/>
          <w:iCs w:val="0"/>
          <w:noProof/>
          <w:kern w:val="0"/>
          <w:lang w:eastAsia="ja-JP"/>
        </w:rPr>
      </w:pPr>
      <w:del w:id="116" w:author="Edmund Senkleiter" w:date="2014-12-14T13:02:00Z">
        <w:r w:rsidDel="00297418">
          <w:rPr>
            <w:noProof/>
          </w:rPr>
          <w:delText>2.1.4</w:delText>
        </w:r>
        <w:r w:rsidDel="00297418">
          <w:rPr>
            <w:rFonts w:asciiTheme="minorHAnsi" w:eastAsiaTheme="minorEastAsia" w:hAnsiTheme="minorHAnsi" w:cstheme="minorBidi"/>
            <w:iCs w:val="0"/>
            <w:noProof/>
            <w:kern w:val="0"/>
            <w:lang w:eastAsia="ja-JP"/>
          </w:rPr>
          <w:tab/>
        </w:r>
        <w:r w:rsidDel="00297418">
          <w:rPr>
            <w:noProof/>
          </w:rPr>
          <w:delText>XAML</w:delText>
        </w:r>
        <w:r w:rsidDel="00297418">
          <w:rPr>
            <w:noProof/>
          </w:rPr>
          <w:tab/>
          <w:delText>7</w:delText>
        </w:r>
      </w:del>
    </w:p>
    <w:p w14:paraId="02907209" w14:textId="77777777" w:rsidR="00D92CD5" w:rsidDel="00297418" w:rsidRDefault="00D92CD5">
      <w:pPr>
        <w:pStyle w:val="Verzeichnis2"/>
        <w:tabs>
          <w:tab w:val="left" w:pos="825"/>
        </w:tabs>
        <w:rPr>
          <w:del w:id="117" w:author="Edmund Senkleiter" w:date="2014-12-14T13:02:00Z"/>
          <w:rFonts w:asciiTheme="minorHAnsi" w:eastAsiaTheme="minorEastAsia" w:hAnsiTheme="minorHAnsi" w:cstheme="minorBidi"/>
          <w:b w:val="0"/>
          <w:noProof/>
          <w:kern w:val="0"/>
          <w:lang w:eastAsia="ja-JP"/>
        </w:rPr>
      </w:pPr>
      <w:del w:id="118" w:author="Edmund Senkleiter" w:date="2014-12-14T13:02:00Z">
        <w:r w:rsidRPr="00895DCE" w:rsidDel="00297418">
          <w:rPr>
            <w:noProof/>
            <w:color w:val="000000"/>
          </w:rPr>
          <w:delText>2.2</w:delText>
        </w:r>
        <w:r w:rsidDel="00297418">
          <w:rPr>
            <w:rFonts w:asciiTheme="minorHAnsi" w:eastAsiaTheme="minorEastAsia" w:hAnsiTheme="minorHAnsi" w:cstheme="minorBidi"/>
            <w:b w:val="0"/>
            <w:noProof/>
            <w:kern w:val="0"/>
            <w:lang w:eastAsia="ja-JP"/>
          </w:rPr>
          <w:tab/>
        </w:r>
        <w:r w:rsidRPr="00895DCE" w:rsidDel="00297418">
          <w:rPr>
            <w:noProof/>
            <w:color w:val="000000"/>
          </w:rPr>
          <w:delText>Zusammenfassung existierender Sprachen</w:delText>
        </w:r>
        <w:r w:rsidDel="00297418">
          <w:rPr>
            <w:noProof/>
          </w:rPr>
          <w:tab/>
          <w:delText>7</w:delText>
        </w:r>
      </w:del>
    </w:p>
    <w:p w14:paraId="7A73802F" w14:textId="77777777" w:rsidR="00D92CD5" w:rsidDel="00297418" w:rsidRDefault="00D92CD5">
      <w:pPr>
        <w:pStyle w:val="Verzeichnis1"/>
        <w:tabs>
          <w:tab w:val="left" w:pos="380"/>
        </w:tabs>
        <w:rPr>
          <w:del w:id="119" w:author="Edmund Senkleiter" w:date="2014-12-14T13:02:00Z"/>
          <w:rFonts w:asciiTheme="minorHAnsi" w:eastAsiaTheme="minorEastAsia" w:hAnsiTheme="minorHAnsi" w:cstheme="minorBidi"/>
          <w:b w:val="0"/>
          <w:bCs w:val="0"/>
          <w:noProof/>
          <w:kern w:val="0"/>
          <w:sz w:val="24"/>
          <w:lang w:eastAsia="ja-JP"/>
        </w:rPr>
      </w:pPr>
      <w:del w:id="120" w:author="Edmund Senkleiter" w:date="2014-12-14T13:02:00Z">
        <w:r w:rsidDel="00297418">
          <w:rPr>
            <w:noProof/>
          </w:rPr>
          <w:delText>3</w:delText>
        </w:r>
        <w:r w:rsidDel="00297418">
          <w:rPr>
            <w:rFonts w:asciiTheme="minorHAnsi" w:eastAsiaTheme="minorEastAsia" w:hAnsiTheme="minorHAnsi" w:cstheme="minorBidi"/>
            <w:b w:val="0"/>
            <w:bCs w:val="0"/>
            <w:noProof/>
            <w:kern w:val="0"/>
            <w:sz w:val="24"/>
            <w:lang w:eastAsia="ja-JP"/>
          </w:rPr>
          <w:tab/>
        </w:r>
        <w:r w:rsidDel="00297418">
          <w:rPr>
            <w:noProof/>
          </w:rPr>
          <w:delText>Beschreibungssprache</w:delText>
        </w:r>
        <w:r w:rsidDel="00297418">
          <w:rPr>
            <w:noProof/>
          </w:rPr>
          <w:tab/>
          <w:delText>8</w:delText>
        </w:r>
      </w:del>
    </w:p>
    <w:p w14:paraId="3C097EC4" w14:textId="77777777" w:rsidR="00D92CD5" w:rsidDel="00297418" w:rsidRDefault="00D92CD5">
      <w:pPr>
        <w:pStyle w:val="Verzeichnis2"/>
        <w:tabs>
          <w:tab w:val="left" w:pos="825"/>
        </w:tabs>
        <w:rPr>
          <w:del w:id="121" w:author="Edmund Senkleiter" w:date="2014-12-14T13:02:00Z"/>
          <w:rFonts w:asciiTheme="minorHAnsi" w:eastAsiaTheme="minorEastAsia" w:hAnsiTheme="minorHAnsi" w:cstheme="minorBidi"/>
          <w:b w:val="0"/>
          <w:noProof/>
          <w:kern w:val="0"/>
          <w:lang w:eastAsia="ja-JP"/>
        </w:rPr>
      </w:pPr>
      <w:del w:id="122" w:author="Edmund Senkleiter" w:date="2014-12-14T13:02:00Z">
        <w:r w:rsidDel="00297418">
          <w:rPr>
            <w:noProof/>
          </w:rPr>
          <w:delText>3.1</w:delText>
        </w:r>
        <w:r w:rsidDel="00297418">
          <w:rPr>
            <w:rFonts w:asciiTheme="minorHAnsi" w:eastAsiaTheme="minorEastAsia" w:hAnsiTheme="minorHAnsi" w:cstheme="minorBidi"/>
            <w:b w:val="0"/>
            <w:noProof/>
            <w:kern w:val="0"/>
            <w:lang w:eastAsia="ja-JP"/>
          </w:rPr>
          <w:tab/>
        </w:r>
        <w:r w:rsidDel="00297418">
          <w:rPr>
            <w:noProof/>
          </w:rPr>
          <w:delText>Anforderungen</w:delText>
        </w:r>
        <w:r w:rsidDel="00297418">
          <w:rPr>
            <w:noProof/>
          </w:rPr>
          <w:tab/>
          <w:delText>8</w:delText>
        </w:r>
      </w:del>
    </w:p>
    <w:p w14:paraId="53510124" w14:textId="77777777" w:rsidR="00D92CD5" w:rsidDel="00297418" w:rsidRDefault="00D92CD5">
      <w:pPr>
        <w:pStyle w:val="Verzeichnis2"/>
        <w:tabs>
          <w:tab w:val="left" w:pos="825"/>
        </w:tabs>
        <w:rPr>
          <w:del w:id="123" w:author="Edmund Senkleiter" w:date="2014-12-14T13:02:00Z"/>
          <w:rFonts w:asciiTheme="minorHAnsi" w:eastAsiaTheme="minorEastAsia" w:hAnsiTheme="minorHAnsi" w:cstheme="minorBidi"/>
          <w:b w:val="0"/>
          <w:noProof/>
          <w:kern w:val="0"/>
          <w:lang w:eastAsia="ja-JP"/>
        </w:rPr>
      </w:pPr>
      <w:del w:id="124" w:author="Edmund Senkleiter" w:date="2014-12-14T13:02:00Z">
        <w:r w:rsidDel="00297418">
          <w:rPr>
            <w:noProof/>
          </w:rPr>
          <w:delText>3.2</w:delText>
        </w:r>
        <w:r w:rsidDel="00297418">
          <w:rPr>
            <w:rFonts w:asciiTheme="minorHAnsi" w:eastAsiaTheme="minorEastAsia" w:hAnsiTheme="minorHAnsi" w:cstheme="minorBidi"/>
            <w:b w:val="0"/>
            <w:noProof/>
            <w:kern w:val="0"/>
            <w:lang w:eastAsia="ja-JP"/>
          </w:rPr>
          <w:tab/>
        </w:r>
        <w:r w:rsidDel="00297418">
          <w:rPr>
            <w:noProof/>
          </w:rPr>
          <w:delText>Entwurf</w:delText>
        </w:r>
        <w:r w:rsidDel="00297418">
          <w:rPr>
            <w:noProof/>
          </w:rPr>
          <w:tab/>
          <w:delText>8</w:delText>
        </w:r>
      </w:del>
    </w:p>
    <w:p w14:paraId="65A5970B" w14:textId="77777777" w:rsidR="00D92CD5" w:rsidDel="00297418" w:rsidRDefault="00D92CD5">
      <w:pPr>
        <w:pStyle w:val="Verzeichnis1"/>
        <w:tabs>
          <w:tab w:val="left" w:pos="380"/>
        </w:tabs>
        <w:rPr>
          <w:del w:id="125" w:author="Edmund Senkleiter" w:date="2014-12-14T13:02:00Z"/>
          <w:rFonts w:asciiTheme="minorHAnsi" w:eastAsiaTheme="minorEastAsia" w:hAnsiTheme="minorHAnsi" w:cstheme="minorBidi"/>
          <w:b w:val="0"/>
          <w:bCs w:val="0"/>
          <w:noProof/>
          <w:kern w:val="0"/>
          <w:sz w:val="24"/>
          <w:lang w:eastAsia="ja-JP"/>
        </w:rPr>
      </w:pPr>
      <w:del w:id="126" w:author="Edmund Senkleiter" w:date="2014-12-14T13:02:00Z">
        <w:r w:rsidDel="00297418">
          <w:rPr>
            <w:noProof/>
          </w:rPr>
          <w:delText>4</w:delText>
        </w:r>
        <w:r w:rsidDel="00297418">
          <w:rPr>
            <w:rFonts w:asciiTheme="minorHAnsi" w:eastAsiaTheme="minorEastAsia" w:hAnsiTheme="minorHAnsi" w:cstheme="minorBidi"/>
            <w:b w:val="0"/>
            <w:bCs w:val="0"/>
            <w:noProof/>
            <w:kern w:val="0"/>
            <w:sz w:val="24"/>
            <w:lang w:eastAsia="ja-JP"/>
          </w:rPr>
          <w:tab/>
        </w:r>
        <w:r w:rsidDel="00297418">
          <w:rPr>
            <w:noProof/>
          </w:rPr>
          <w:delText>iOS Interpreter</w:delText>
        </w:r>
        <w:r w:rsidDel="00297418">
          <w:rPr>
            <w:noProof/>
          </w:rPr>
          <w:tab/>
          <w:delText>9</w:delText>
        </w:r>
      </w:del>
    </w:p>
    <w:p w14:paraId="1CA08074" w14:textId="77777777" w:rsidR="00D92CD5" w:rsidDel="00297418" w:rsidRDefault="00D92CD5">
      <w:pPr>
        <w:pStyle w:val="Verzeichnis2"/>
        <w:tabs>
          <w:tab w:val="left" w:pos="825"/>
        </w:tabs>
        <w:rPr>
          <w:del w:id="127" w:author="Edmund Senkleiter" w:date="2014-12-14T13:02:00Z"/>
          <w:rFonts w:asciiTheme="minorHAnsi" w:eastAsiaTheme="minorEastAsia" w:hAnsiTheme="minorHAnsi" w:cstheme="minorBidi"/>
          <w:b w:val="0"/>
          <w:noProof/>
          <w:kern w:val="0"/>
          <w:lang w:eastAsia="ja-JP"/>
        </w:rPr>
      </w:pPr>
      <w:del w:id="128" w:author="Edmund Senkleiter" w:date="2014-12-14T13:02:00Z">
        <w:r w:rsidDel="00297418">
          <w:rPr>
            <w:noProof/>
          </w:rPr>
          <w:delText>4.1</w:delText>
        </w:r>
        <w:r w:rsidDel="00297418">
          <w:rPr>
            <w:rFonts w:asciiTheme="minorHAnsi" w:eastAsiaTheme="minorEastAsia" w:hAnsiTheme="minorHAnsi" w:cstheme="minorBidi"/>
            <w:b w:val="0"/>
            <w:noProof/>
            <w:kern w:val="0"/>
            <w:lang w:eastAsia="ja-JP"/>
          </w:rPr>
          <w:tab/>
        </w:r>
        <w:r w:rsidDel="00297418">
          <w:rPr>
            <w:noProof/>
          </w:rPr>
          <w:delText>Architektur</w:delText>
        </w:r>
        <w:r w:rsidDel="00297418">
          <w:rPr>
            <w:noProof/>
          </w:rPr>
          <w:tab/>
          <w:delText>9</w:delText>
        </w:r>
      </w:del>
    </w:p>
    <w:p w14:paraId="546C947E" w14:textId="77777777" w:rsidR="00D92CD5" w:rsidDel="00297418" w:rsidRDefault="00D92CD5">
      <w:pPr>
        <w:pStyle w:val="Verzeichnis2"/>
        <w:tabs>
          <w:tab w:val="left" w:pos="825"/>
        </w:tabs>
        <w:rPr>
          <w:del w:id="129" w:author="Edmund Senkleiter" w:date="2014-12-14T13:02:00Z"/>
          <w:rFonts w:asciiTheme="minorHAnsi" w:eastAsiaTheme="minorEastAsia" w:hAnsiTheme="minorHAnsi" w:cstheme="minorBidi"/>
          <w:b w:val="0"/>
          <w:noProof/>
          <w:kern w:val="0"/>
          <w:lang w:eastAsia="ja-JP"/>
        </w:rPr>
      </w:pPr>
      <w:del w:id="130" w:author="Edmund Senkleiter" w:date="2014-12-14T13:02:00Z">
        <w:r w:rsidDel="00297418">
          <w:rPr>
            <w:noProof/>
          </w:rPr>
          <w:delText>4.2</w:delText>
        </w:r>
        <w:r w:rsidDel="00297418">
          <w:rPr>
            <w:rFonts w:asciiTheme="minorHAnsi" w:eastAsiaTheme="minorEastAsia" w:hAnsiTheme="minorHAnsi" w:cstheme="minorBidi"/>
            <w:b w:val="0"/>
            <w:noProof/>
            <w:kern w:val="0"/>
            <w:lang w:eastAsia="ja-JP"/>
          </w:rPr>
          <w:tab/>
        </w:r>
        <w:r w:rsidDel="00297418">
          <w:rPr>
            <w:noProof/>
          </w:rPr>
          <w:delText>Entwurf</w:delText>
        </w:r>
        <w:r w:rsidDel="00297418">
          <w:rPr>
            <w:noProof/>
          </w:rPr>
          <w:tab/>
          <w:delText>9</w:delText>
        </w:r>
      </w:del>
    </w:p>
    <w:p w14:paraId="64898202" w14:textId="77777777" w:rsidR="00D92CD5" w:rsidDel="00297418" w:rsidRDefault="00D92CD5">
      <w:pPr>
        <w:pStyle w:val="Verzeichnis1"/>
        <w:tabs>
          <w:tab w:val="left" w:pos="380"/>
        </w:tabs>
        <w:rPr>
          <w:del w:id="131" w:author="Edmund Senkleiter" w:date="2014-12-14T13:02:00Z"/>
          <w:rFonts w:asciiTheme="minorHAnsi" w:eastAsiaTheme="minorEastAsia" w:hAnsiTheme="minorHAnsi" w:cstheme="minorBidi"/>
          <w:b w:val="0"/>
          <w:bCs w:val="0"/>
          <w:noProof/>
          <w:kern w:val="0"/>
          <w:sz w:val="24"/>
          <w:lang w:eastAsia="ja-JP"/>
        </w:rPr>
      </w:pPr>
      <w:del w:id="132" w:author="Edmund Senkleiter" w:date="2014-12-14T13:02:00Z">
        <w:r w:rsidDel="00297418">
          <w:rPr>
            <w:noProof/>
          </w:rPr>
          <w:delText>5</w:delText>
        </w:r>
        <w:r w:rsidDel="00297418">
          <w:rPr>
            <w:rFonts w:asciiTheme="minorHAnsi" w:eastAsiaTheme="minorEastAsia" w:hAnsiTheme="minorHAnsi" w:cstheme="minorBidi"/>
            <w:b w:val="0"/>
            <w:bCs w:val="0"/>
            <w:noProof/>
            <w:kern w:val="0"/>
            <w:sz w:val="24"/>
            <w:lang w:eastAsia="ja-JP"/>
          </w:rPr>
          <w:tab/>
        </w:r>
        <w:r w:rsidDel="00297418">
          <w:rPr>
            <w:noProof/>
          </w:rPr>
          <w:delText>Beispiel iOSTemplateLanguage Applikation</w:delText>
        </w:r>
        <w:r w:rsidDel="00297418">
          <w:rPr>
            <w:noProof/>
          </w:rPr>
          <w:tab/>
          <w:delText>10</w:delText>
        </w:r>
      </w:del>
    </w:p>
    <w:p w14:paraId="0A4D7792" w14:textId="77777777" w:rsidR="00D92CD5" w:rsidDel="00297418" w:rsidRDefault="00D92CD5">
      <w:pPr>
        <w:pStyle w:val="Verzeichnis2"/>
        <w:tabs>
          <w:tab w:val="left" w:pos="825"/>
        </w:tabs>
        <w:rPr>
          <w:del w:id="133" w:author="Edmund Senkleiter" w:date="2014-12-14T13:02:00Z"/>
          <w:rFonts w:asciiTheme="minorHAnsi" w:eastAsiaTheme="minorEastAsia" w:hAnsiTheme="minorHAnsi" w:cstheme="minorBidi"/>
          <w:b w:val="0"/>
          <w:noProof/>
          <w:kern w:val="0"/>
          <w:lang w:eastAsia="ja-JP"/>
        </w:rPr>
      </w:pPr>
      <w:del w:id="134" w:author="Edmund Senkleiter" w:date="2014-12-14T13:02:00Z">
        <w:r w:rsidDel="00297418">
          <w:rPr>
            <w:noProof/>
          </w:rPr>
          <w:delText>5.1</w:delText>
        </w:r>
        <w:r w:rsidDel="00297418">
          <w:rPr>
            <w:rFonts w:asciiTheme="minorHAnsi" w:eastAsiaTheme="minorEastAsia" w:hAnsiTheme="minorHAnsi" w:cstheme="minorBidi"/>
            <w:b w:val="0"/>
            <w:noProof/>
            <w:kern w:val="0"/>
            <w:lang w:eastAsia="ja-JP"/>
          </w:rPr>
          <w:tab/>
        </w:r>
        <w:r w:rsidDel="00297418">
          <w:rPr>
            <w:noProof/>
          </w:rPr>
          <w:delText>Anforderungen</w:delText>
        </w:r>
        <w:r w:rsidDel="00297418">
          <w:rPr>
            <w:noProof/>
          </w:rPr>
          <w:tab/>
          <w:delText>10</w:delText>
        </w:r>
      </w:del>
    </w:p>
    <w:p w14:paraId="58F0E4A5" w14:textId="77777777" w:rsidR="00D92CD5" w:rsidDel="00297418" w:rsidRDefault="00D92CD5">
      <w:pPr>
        <w:pStyle w:val="Verzeichnis2"/>
        <w:tabs>
          <w:tab w:val="left" w:pos="825"/>
        </w:tabs>
        <w:rPr>
          <w:del w:id="135" w:author="Edmund Senkleiter" w:date="2014-12-14T13:02:00Z"/>
          <w:rFonts w:asciiTheme="minorHAnsi" w:eastAsiaTheme="minorEastAsia" w:hAnsiTheme="minorHAnsi" w:cstheme="minorBidi"/>
          <w:b w:val="0"/>
          <w:noProof/>
          <w:kern w:val="0"/>
          <w:lang w:eastAsia="ja-JP"/>
        </w:rPr>
      </w:pPr>
      <w:del w:id="136" w:author="Edmund Senkleiter" w:date="2014-12-14T13:02:00Z">
        <w:r w:rsidDel="00297418">
          <w:rPr>
            <w:noProof/>
          </w:rPr>
          <w:delText>5.2</w:delText>
        </w:r>
        <w:r w:rsidDel="00297418">
          <w:rPr>
            <w:rFonts w:asciiTheme="minorHAnsi" w:eastAsiaTheme="minorEastAsia" w:hAnsiTheme="minorHAnsi" w:cstheme="minorBidi"/>
            <w:b w:val="0"/>
            <w:noProof/>
            <w:kern w:val="0"/>
            <w:lang w:eastAsia="ja-JP"/>
          </w:rPr>
          <w:tab/>
        </w:r>
        <w:r w:rsidDel="00297418">
          <w:rPr>
            <w:noProof/>
          </w:rPr>
          <w:delText>CommunityMashup</w:delText>
        </w:r>
        <w:r w:rsidDel="00297418">
          <w:rPr>
            <w:noProof/>
          </w:rPr>
          <w:tab/>
          <w:delText>10</w:delText>
        </w:r>
      </w:del>
    </w:p>
    <w:p w14:paraId="2C806828" w14:textId="77777777" w:rsidR="00D92CD5" w:rsidDel="00297418" w:rsidRDefault="00D92CD5">
      <w:pPr>
        <w:pStyle w:val="Verzeichnis2"/>
        <w:tabs>
          <w:tab w:val="left" w:pos="525"/>
        </w:tabs>
        <w:rPr>
          <w:del w:id="137" w:author="Edmund Senkleiter" w:date="2014-12-14T13:02:00Z"/>
          <w:rFonts w:asciiTheme="minorHAnsi" w:eastAsiaTheme="minorEastAsia" w:hAnsiTheme="minorHAnsi" w:cstheme="minorBidi"/>
          <w:b w:val="0"/>
          <w:noProof/>
          <w:kern w:val="0"/>
          <w:lang w:eastAsia="ja-JP"/>
        </w:rPr>
      </w:pPr>
      <w:del w:id="138" w:author="Edmund Senkleiter" w:date="2014-12-14T13:02:00Z">
        <w:r w:rsidDel="00297418">
          <w:rPr>
            <w:rFonts w:asciiTheme="minorHAnsi" w:eastAsiaTheme="minorEastAsia" w:hAnsiTheme="minorHAnsi" w:cstheme="minorBidi"/>
            <w:b w:val="0"/>
            <w:noProof/>
            <w:kern w:val="0"/>
            <w:lang w:eastAsia="ja-JP"/>
          </w:rPr>
          <w:tab/>
        </w:r>
        <w:r w:rsidDel="00297418">
          <w:rPr>
            <w:noProof/>
          </w:rPr>
          <w:delText>Umsetzung</w:delText>
        </w:r>
        <w:r w:rsidDel="00297418">
          <w:rPr>
            <w:noProof/>
          </w:rPr>
          <w:tab/>
          <w:delText>10</w:delText>
        </w:r>
      </w:del>
    </w:p>
    <w:p w14:paraId="552894AE" w14:textId="77777777" w:rsidR="00D92CD5" w:rsidDel="00297418" w:rsidRDefault="00D92CD5">
      <w:pPr>
        <w:pStyle w:val="Verzeichnis2"/>
        <w:tabs>
          <w:tab w:val="left" w:pos="825"/>
        </w:tabs>
        <w:rPr>
          <w:del w:id="139" w:author="Edmund Senkleiter" w:date="2014-12-14T13:02:00Z"/>
          <w:rFonts w:asciiTheme="minorHAnsi" w:eastAsiaTheme="minorEastAsia" w:hAnsiTheme="minorHAnsi" w:cstheme="minorBidi"/>
          <w:b w:val="0"/>
          <w:noProof/>
          <w:kern w:val="0"/>
          <w:lang w:eastAsia="ja-JP"/>
        </w:rPr>
      </w:pPr>
      <w:del w:id="140" w:author="Edmund Senkleiter" w:date="2014-12-14T13:02:00Z">
        <w:r w:rsidDel="00297418">
          <w:rPr>
            <w:noProof/>
          </w:rPr>
          <w:delText>5.3</w:delText>
        </w:r>
        <w:r w:rsidDel="00297418">
          <w:rPr>
            <w:rFonts w:asciiTheme="minorHAnsi" w:eastAsiaTheme="minorEastAsia" w:hAnsiTheme="minorHAnsi" w:cstheme="minorBidi"/>
            <w:b w:val="0"/>
            <w:noProof/>
            <w:kern w:val="0"/>
            <w:lang w:eastAsia="ja-JP"/>
          </w:rPr>
          <w:tab/>
        </w:r>
        <w:r w:rsidDel="00297418">
          <w:rPr>
            <w:noProof/>
          </w:rPr>
          <w:delText>/Funktionsweise</w:delText>
        </w:r>
        <w:r w:rsidDel="00297418">
          <w:rPr>
            <w:noProof/>
          </w:rPr>
          <w:tab/>
          <w:delText>10</w:delText>
        </w:r>
      </w:del>
    </w:p>
    <w:p w14:paraId="10DCC25D" w14:textId="77777777" w:rsidR="00D92CD5" w:rsidDel="00297418" w:rsidRDefault="00D92CD5">
      <w:pPr>
        <w:pStyle w:val="Verzeichnis2"/>
        <w:tabs>
          <w:tab w:val="left" w:pos="825"/>
        </w:tabs>
        <w:rPr>
          <w:del w:id="141" w:author="Edmund Senkleiter" w:date="2014-12-14T13:02:00Z"/>
          <w:rFonts w:asciiTheme="minorHAnsi" w:eastAsiaTheme="minorEastAsia" w:hAnsiTheme="minorHAnsi" w:cstheme="minorBidi"/>
          <w:b w:val="0"/>
          <w:noProof/>
          <w:kern w:val="0"/>
          <w:lang w:eastAsia="ja-JP"/>
        </w:rPr>
      </w:pPr>
      <w:del w:id="142" w:author="Edmund Senkleiter" w:date="2014-12-14T13:02:00Z">
        <w:r w:rsidDel="00297418">
          <w:rPr>
            <w:noProof/>
          </w:rPr>
          <w:delText>5.4</w:delText>
        </w:r>
        <w:r w:rsidDel="00297418">
          <w:rPr>
            <w:rFonts w:asciiTheme="minorHAnsi" w:eastAsiaTheme="minorEastAsia" w:hAnsiTheme="minorHAnsi" w:cstheme="minorBidi"/>
            <w:b w:val="0"/>
            <w:noProof/>
            <w:kern w:val="0"/>
            <w:lang w:eastAsia="ja-JP"/>
          </w:rPr>
          <w:tab/>
        </w:r>
        <w:r w:rsidDel="00297418">
          <w:rPr>
            <w:noProof/>
          </w:rPr>
          <w:delText>Fazit</w:delText>
        </w:r>
        <w:r w:rsidDel="00297418">
          <w:rPr>
            <w:noProof/>
          </w:rPr>
          <w:tab/>
          <w:delText>10</w:delText>
        </w:r>
      </w:del>
    </w:p>
    <w:p w14:paraId="00191386" w14:textId="77777777" w:rsidR="00D92CD5" w:rsidDel="00297418" w:rsidRDefault="00D92CD5">
      <w:pPr>
        <w:pStyle w:val="Verzeichnis3"/>
        <w:tabs>
          <w:tab w:val="left" w:pos="1470"/>
        </w:tabs>
        <w:rPr>
          <w:del w:id="143" w:author="Edmund Senkleiter" w:date="2014-12-14T13:02:00Z"/>
          <w:rFonts w:asciiTheme="minorHAnsi" w:eastAsiaTheme="minorEastAsia" w:hAnsiTheme="minorHAnsi" w:cstheme="minorBidi"/>
          <w:iCs w:val="0"/>
          <w:noProof/>
          <w:kern w:val="0"/>
          <w:lang w:eastAsia="ja-JP"/>
        </w:rPr>
      </w:pPr>
      <w:del w:id="144" w:author="Edmund Senkleiter" w:date="2014-12-14T13:02:00Z">
        <w:r w:rsidDel="00297418">
          <w:rPr>
            <w:noProof/>
          </w:rPr>
          <w:delText>5.4.1</w:delText>
        </w:r>
        <w:r w:rsidDel="00297418">
          <w:rPr>
            <w:rFonts w:asciiTheme="minorHAnsi" w:eastAsiaTheme="minorEastAsia" w:hAnsiTheme="minorHAnsi" w:cstheme="minorBidi"/>
            <w:iCs w:val="0"/>
            <w:noProof/>
            <w:kern w:val="0"/>
            <w:lang w:eastAsia="ja-JP"/>
          </w:rPr>
          <w:tab/>
        </w:r>
        <w:r w:rsidDel="00297418">
          <w:rPr>
            <w:noProof/>
          </w:rPr>
          <w:delText>Erreichter Funktionsumfang</w:delText>
        </w:r>
        <w:r w:rsidDel="00297418">
          <w:rPr>
            <w:noProof/>
          </w:rPr>
          <w:tab/>
          <w:delText>10</w:delText>
        </w:r>
      </w:del>
    </w:p>
    <w:p w14:paraId="5D0EB5D3" w14:textId="77777777" w:rsidR="00D92CD5" w:rsidDel="00297418" w:rsidRDefault="00D92CD5">
      <w:pPr>
        <w:pStyle w:val="Verzeichnis3"/>
        <w:tabs>
          <w:tab w:val="left" w:pos="1470"/>
        </w:tabs>
        <w:rPr>
          <w:del w:id="145" w:author="Edmund Senkleiter" w:date="2014-12-14T13:02:00Z"/>
          <w:rFonts w:asciiTheme="minorHAnsi" w:eastAsiaTheme="minorEastAsia" w:hAnsiTheme="minorHAnsi" w:cstheme="minorBidi"/>
          <w:iCs w:val="0"/>
          <w:noProof/>
          <w:kern w:val="0"/>
          <w:lang w:eastAsia="ja-JP"/>
        </w:rPr>
      </w:pPr>
      <w:del w:id="146" w:author="Edmund Senkleiter" w:date="2014-12-14T13:02:00Z">
        <w:r w:rsidDel="00297418">
          <w:rPr>
            <w:noProof/>
          </w:rPr>
          <w:delText>5.4.2</w:delText>
        </w:r>
        <w:r w:rsidDel="00297418">
          <w:rPr>
            <w:rFonts w:asciiTheme="minorHAnsi" w:eastAsiaTheme="minorEastAsia" w:hAnsiTheme="minorHAnsi" w:cstheme="minorBidi"/>
            <w:iCs w:val="0"/>
            <w:noProof/>
            <w:kern w:val="0"/>
            <w:lang w:eastAsia="ja-JP"/>
          </w:rPr>
          <w:tab/>
        </w:r>
        <w:r w:rsidDel="00297418">
          <w:rPr>
            <w:noProof/>
          </w:rPr>
          <w:delText>Verbesserte Performanz</w:delText>
        </w:r>
        <w:r w:rsidDel="00297418">
          <w:rPr>
            <w:noProof/>
          </w:rPr>
          <w:tab/>
          <w:delText>10</w:delText>
        </w:r>
      </w:del>
    </w:p>
    <w:p w14:paraId="186237B2" w14:textId="77777777" w:rsidR="00D92CD5" w:rsidDel="00297418" w:rsidRDefault="00D92CD5">
      <w:pPr>
        <w:pStyle w:val="Verzeichnis1"/>
        <w:tabs>
          <w:tab w:val="left" w:pos="380"/>
        </w:tabs>
        <w:rPr>
          <w:del w:id="147" w:author="Edmund Senkleiter" w:date="2014-12-14T13:02:00Z"/>
          <w:rFonts w:asciiTheme="minorHAnsi" w:eastAsiaTheme="minorEastAsia" w:hAnsiTheme="minorHAnsi" w:cstheme="minorBidi"/>
          <w:b w:val="0"/>
          <w:bCs w:val="0"/>
          <w:noProof/>
          <w:kern w:val="0"/>
          <w:sz w:val="24"/>
          <w:lang w:eastAsia="ja-JP"/>
        </w:rPr>
      </w:pPr>
      <w:del w:id="148" w:author="Edmund Senkleiter" w:date="2014-12-14T13:02:00Z">
        <w:r w:rsidDel="00297418">
          <w:rPr>
            <w:noProof/>
          </w:rPr>
          <w:delText>6</w:delText>
        </w:r>
        <w:r w:rsidDel="00297418">
          <w:rPr>
            <w:rFonts w:asciiTheme="minorHAnsi" w:eastAsiaTheme="minorEastAsia" w:hAnsiTheme="minorHAnsi" w:cstheme="minorBidi"/>
            <w:b w:val="0"/>
            <w:bCs w:val="0"/>
            <w:noProof/>
            <w:kern w:val="0"/>
            <w:sz w:val="24"/>
            <w:lang w:eastAsia="ja-JP"/>
          </w:rPr>
          <w:tab/>
        </w:r>
        <w:r w:rsidDel="00297418">
          <w:rPr>
            <w:noProof/>
          </w:rPr>
          <w:delText>Zusammenfassung und Ausblick</w:delText>
        </w:r>
        <w:r w:rsidDel="00297418">
          <w:rPr>
            <w:noProof/>
          </w:rPr>
          <w:tab/>
          <w:delText>11</w:delText>
        </w:r>
      </w:del>
    </w:p>
    <w:p w14:paraId="0AFF7931" w14:textId="77777777" w:rsidR="00D92CD5" w:rsidDel="00297418" w:rsidRDefault="00D92CD5">
      <w:pPr>
        <w:pStyle w:val="Verzeichnis1"/>
        <w:rPr>
          <w:del w:id="149" w:author="Edmund Senkleiter" w:date="2014-12-14T13:02:00Z"/>
          <w:rFonts w:asciiTheme="minorHAnsi" w:eastAsiaTheme="minorEastAsia" w:hAnsiTheme="minorHAnsi" w:cstheme="minorBidi"/>
          <w:b w:val="0"/>
          <w:bCs w:val="0"/>
          <w:noProof/>
          <w:kern w:val="0"/>
          <w:sz w:val="24"/>
          <w:lang w:eastAsia="ja-JP"/>
        </w:rPr>
      </w:pPr>
      <w:del w:id="150" w:author="Edmund Senkleiter" w:date="2014-12-14T13:02:00Z">
        <w:r w:rsidDel="00297418">
          <w:rPr>
            <w:noProof/>
          </w:rPr>
          <w:delText>Literaturverzeichnis</w:delText>
        </w:r>
        <w:r w:rsidDel="00297418">
          <w:rPr>
            <w:noProof/>
          </w:rPr>
          <w:tab/>
          <w:delText>12</w:delText>
        </w:r>
      </w:del>
    </w:p>
    <w:p w14:paraId="22281181" w14:textId="77777777" w:rsidR="008F6ED6" w:rsidRPr="00C6416A" w:rsidRDefault="008F6ED6" w:rsidP="00C14657">
      <w:r w:rsidRPr="00C6416A">
        <w:fldChar w:fldCharType="end"/>
      </w:r>
    </w:p>
    <w:p w14:paraId="76345269" w14:textId="77777777" w:rsidR="008F6ED6" w:rsidRPr="00C6416A" w:rsidRDefault="008F6ED6" w:rsidP="00CA607C">
      <w:pPr>
        <w:pStyle w:val="Bereichstitel"/>
      </w:pPr>
      <w:bookmarkStart w:id="151" w:name="_Toc169968663"/>
      <w:bookmarkStart w:id="152" w:name="_Toc177457763"/>
      <w:bookmarkStart w:id="153" w:name="_Toc280181500"/>
      <w:r w:rsidRPr="00C6416A">
        <w:t>Abbildungsverzeichnis</w:t>
      </w:r>
      <w:bookmarkEnd w:id="151"/>
      <w:bookmarkEnd w:id="152"/>
      <w:bookmarkEnd w:id="153"/>
    </w:p>
    <w:p w14:paraId="504A6A19" w14:textId="1D4A6593" w:rsidR="00C35309" w:rsidRDefault="006F1377">
      <w:pPr>
        <w:pStyle w:val="Abbildungsverzeichnis"/>
        <w:rPr>
          <w:noProof/>
          <w:kern w:val="0"/>
        </w:rPr>
      </w:pPr>
      <w:r>
        <w:fldChar w:fldCharType="begin"/>
      </w:r>
      <w:r>
        <w:instrText xml:space="preserve"> </w:instrText>
      </w:r>
      <w:r w:rsidR="005E2FEC">
        <w:instrText>TOC</w:instrText>
      </w:r>
      <w:r>
        <w:instrText xml:space="preserve"> \h \z \c "Abbildung" </w:instrText>
      </w:r>
      <w:r>
        <w:fldChar w:fldCharType="separate"/>
      </w:r>
      <w:hyperlink w:anchor="_Toc211259057" w:history="1">
        <w:r w:rsidR="00C35309" w:rsidRPr="00822C3A">
          <w:rPr>
            <w:rStyle w:val="Link"/>
            <w:noProof/>
          </w:rPr>
          <w:t>Abbildung 1:</w:t>
        </w:r>
        <w:r w:rsidR="00C35309">
          <w:rPr>
            <w:noProof/>
            <w:kern w:val="0"/>
          </w:rPr>
          <w:tab/>
        </w:r>
        <w:r w:rsidR="00C35309" w:rsidRPr="00822C3A">
          <w:rPr>
            <w:rStyle w:val="Link"/>
            <w:noProof/>
          </w:rPr>
          <w:t>Übersicht Risikobewertung und Bewertungsmodell</w:t>
        </w:r>
        <w:r w:rsidR="00C35309">
          <w:rPr>
            <w:noProof/>
            <w:webHidden/>
          </w:rPr>
          <w:tab/>
        </w:r>
        <w:r w:rsidR="00C35309">
          <w:rPr>
            <w:noProof/>
            <w:webHidden/>
          </w:rPr>
          <w:fldChar w:fldCharType="begin"/>
        </w:r>
        <w:r w:rsidR="00C35309">
          <w:rPr>
            <w:noProof/>
            <w:webHidden/>
          </w:rPr>
          <w:instrText xml:space="preserve"> </w:instrText>
        </w:r>
        <w:r w:rsidR="005E2FEC">
          <w:rPr>
            <w:noProof/>
            <w:webHidden/>
          </w:rPr>
          <w:instrText>PAGEREF</w:instrText>
        </w:r>
        <w:r w:rsidR="00C35309">
          <w:rPr>
            <w:noProof/>
            <w:webHidden/>
          </w:rPr>
          <w:instrText xml:space="preserve"> _Toc211259057 \h </w:instrText>
        </w:r>
        <w:r w:rsidR="00C35309">
          <w:rPr>
            <w:noProof/>
            <w:webHidden/>
          </w:rPr>
        </w:r>
        <w:r w:rsidR="00C35309">
          <w:rPr>
            <w:noProof/>
            <w:webHidden/>
          </w:rPr>
          <w:fldChar w:fldCharType="separate"/>
        </w:r>
        <w:r w:rsidR="009D2931">
          <w:rPr>
            <w:b/>
            <w:noProof/>
            <w:webHidden/>
          </w:rPr>
          <w:t>Fehler! Textmarke nicht definiert.</w:t>
        </w:r>
        <w:r w:rsidR="00C35309">
          <w:rPr>
            <w:noProof/>
            <w:webHidden/>
          </w:rPr>
          <w:fldChar w:fldCharType="end"/>
        </w:r>
      </w:hyperlink>
    </w:p>
    <w:p w14:paraId="51D526E9" w14:textId="4A277B63" w:rsidR="00C35309" w:rsidRDefault="00F30E3B">
      <w:pPr>
        <w:pStyle w:val="Abbildungsverzeichnis"/>
        <w:rPr>
          <w:noProof/>
          <w:kern w:val="0"/>
        </w:rPr>
      </w:pPr>
      <w:hyperlink w:anchor="_Toc211259058" w:history="1">
        <w:r w:rsidR="00C35309" w:rsidRPr="00822C3A">
          <w:rPr>
            <w:rStyle w:val="Link"/>
            <w:noProof/>
          </w:rPr>
          <w:t>Abbildung 2:</w:t>
        </w:r>
        <w:r w:rsidR="00C35309">
          <w:rPr>
            <w:noProof/>
            <w:kern w:val="0"/>
          </w:rPr>
          <w:tab/>
        </w:r>
        <w:r w:rsidR="00C35309" w:rsidRPr="00822C3A">
          <w:rPr>
            <w:rStyle w:val="Link"/>
            <w:noProof/>
          </w:rPr>
          <w:t>Zuordnung der IT-Risikofaktoren zu den Managementtätigkeiten</w:t>
        </w:r>
        <w:r w:rsidR="00C35309">
          <w:rPr>
            <w:noProof/>
            <w:webHidden/>
          </w:rPr>
          <w:tab/>
        </w:r>
        <w:r w:rsidR="00C35309">
          <w:rPr>
            <w:noProof/>
            <w:webHidden/>
          </w:rPr>
          <w:fldChar w:fldCharType="begin"/>
        </w:r>
        <w:r w:rsidR="00C35309">
          <w:rPr>
            <w:noProof/>
            <w:webHidden/>
          </w:rPr>
          <w:instrText xml:space="preserve"> </w:instrText>
        </w:r>
        <w:r w:rsidR="005E2FEC">
          <w:rPr>
            <w:noProof/>
            <w:webHidden/>
          </w:rPr>
          <w:instrText>PAGEREF</w:instrText>
        </w:r>
        <w:r w:rsidR="00C35309">
          <w:rPr>
            <w:noProof/>
            <w:webHidden/>
          </w:rPr>
          <w:instrText xml:space="preserve"> _Toc211259058 \h </w:instrText>
        </w:r>
        <w:r w:rsidR="00C35309">
          <w:rPr>
            <w:noProof/>
            <w:webHidden/>
          </w:rPr>
        </w:r>
        <w:r w:rsidR="00C35309">
          <w:rPr>
            <w:noProof/>
            <w:webHidden/>
          </w:rPr>
          <w:fldChar w:fldCharType="separate"/>
        </w:r>
        <w:r w:rsidR="009D2931">
          <w:rPr>
            <w:b/>
            <w:noProof/>
            <w:webHidden/>
          </w:rPr>
          <w:t>Fehler! Textmarke nicht definiert.</w:t>
        </w:r>
        <w:r w:rsidR="00C35309">
          <w:rPr>
            <w:noProof/>
            <w:webHidden/>
          </w:rPr>
          <w:fldChar w:fldCharType="end"/>
        </w:r>
      </w:hyperlink>
    </w:p>
    <w:p w14:paraId="79428CB6" w14:textId="77777777" w:rsidR="008F6ED6" w:rsidRPr="00C6416A" w:rsidRDefault="006F1377" w:rsidP="00CA607C">
      <w:r>
        <w:fldChar w:fldCharType="end"/>
      </w:r>
    </w:p>
    <w:p w14:paraId="091D1AAE" w14:textId="77777777" w:rsidR="008F6ED6" w:rsidRPr="00C6416A" w:rsidRDefault="008F6ED6" w:rsidP="00C14657">
      <w:pPr>
        <w:pStyle w:val="Bereichstitel"/>
      </w:pPr>
      <w:bookmarkStart w:id="154" w:name="_Toc169968665"/>
      <w:bookmarkStart w:id="155" w:name="_Toc177457765"/>
      <w:bookmarkStart w:id="156" w:name="_Toc280181501"/>
      <w:r w:rsidRPr="00C6416A">
        <w:t>Abkürzungsverzeichnis</w:t>
      </w:r>
      <w:bookmarkStart w:id="157" w:name="TableOfSymbols"/>
      <w:bookmarkEnd w:id="154"/>
      <w:bookmarkEnd w:id="155"/>
      <w:bookmarkEnd w:id="157"/>
      <w:bookmarkEnd w:id="156"/>
    </w:p>
    <w:p w14:paraId="1EABAD9F" w14:textId="3B3071EC" w:rsidR="00B372A7" w:rsidRDefault="00B372A7" w:rsidP="003B4052">
      <w:pPr>
        <w:pStyle w:val="Abkrzung"/>
        <w:rPr>
          <w:snapToGrid w:val="0"/>
        </w:rPr>
      </w:pPr>
      <w:r>
        <w:rPr>
          <w:snapToGrid w:val="0"/>
        </w:rPr>
        <w:t>App</w:t>
      </w:r>
      <w:r>
        <w:rPr>
          <w:snapToGrid w:val="0"/>
        </w:rPr>
        <w:tab/>
        <w:t>Applikation</w:t>
      </w:r>
    </w:p>
    <w:p w14:paraId="3C9542BA" w14:textId="77777777" w:rsidR="00B30A5C" w:rsidRPr="00C6416A" w:rsidRDefault="00B30A5C" w:rsidP="003B4052">
      <w:pPr>
        <w:pStyle w:val="Abkrzung"/>
        <w:rPr>
          <w:snapToGrid w:val="0"/>
        </w:rPr>
      </w:pPr>
      <w:r w:rsidRPr="00C6416A">
        <w:rPr>
          <w:snapToGrid w:val="0"/>
        </w:rPr>
        <w:t>Aufl.</w:t>
      </w:r>
      <w:r w:rsidRPr="00C6416A">
        <w:rPr>
          <w:snapToGrid w:val="0"/>
        </w:rPr>
        <w:tab/>
        <w:t>Auflage</w:t>
      </w:r>
    </w:p>
    <w:p w14:paraId="452DB848" w14:textId="77777777" w:rsidR="00B30A5C" w:rsidRPr="00C6416A" w:rsidRDefault="00B30A5C" w:rsidP="00D4196F">
      <w:pPr>
        <w:pStyle w:val="Abkrzung"/>
        <w:rPr>
          <w:snapToGrid w:val="0"/>
        </w:rPr>
      </w:pPr>
      <w:r w:rsidRPr="00C6416A">
        <w:rPr>
          <w:snapToGrid w:val="0"/>
        </w:rPr>
        <w:t>Bd.</w:t>
      </w:r>
      <w:r w:rsidRPr="00C6416A">
        <w:rPr>
          <w:snapToGrid w:val="0"/>
        </w:rPr>
        <w:tab/>
        <w:t>Band</w:t>
      </w:r>
    </w:p>
    <w:p w14:paraId="06036C6A" w14:textId="77777777" w:rsidR="00B30A5C" w:rsidRPr="00C6416A" w:rsidRDefault="00B30A5C" w:rsidP="003B4052">
      <w:pPr>
        <w:pStyle w:val="Abkrzung"/>
        <w:rPr>
          <w:snapToGrid w:val="0"/>
        </w:rPr>
      </w:pPr>
      <w:r w:rsidRPr="00C6416A">
        <w:rPr>
          <w:snapToGrid w:val="0"/>
        </w:rPr>
        <w:t>bzw.</w:t>
      </w:r>
      <w:r w:rsidRPr="00C6416A">
        <w:rPr>
          <w:snapToGrid w:val="0"/>
        </w:rPr>
        <w:tab/>
        <w:t>beziehungsweise</w:t>
      </w:r>
    </w:p>
    <w:p w14:paraId="4C62D235" w14:textId="77777777" w:rsidR="00B30A5C" w:rsidRPr="00C6416A" w:rsidRDefault="00B30A5C" w:rsidP="003B4052">
      <w:pPr>
        <w:pStyle w:val="Abkrzung"/>
        <w:rPr>
          <w:snapToGrid w:val="0"/>
        </w:rPr>
      </w:pPr>
      <w:r w:rsidRPr="00C6416A">
        <w:rPr>
          <w:snapToGrid w:val="0"/>
        </w:rPr>
        <w:t>ca.</w:t>
      </w:r>
      <w:r w:rsidRPr="00C6416A">
        <w:rPr>
          <w:snapToGrid w:val="0"/>
        </w:rPr>
        <w:tab/>
        <w:t>circa</w:t>
      </w:r>
    </w:p>
    <w:p w14:paraId="062721D6" w14:textId="77777777" w:rsidR="00B30A5C" w:rsidRPr="00C6416A" w:rsidRDefault="00B30A5C" w:rsidP="003B4052">
      <w:pPr>
        <w:pStyle w:val="Abkrzung"/>
        <w:rPr>
          <w:snapToGrid w:val="0"/>
        </w:rPr>
      </w:pPr>
      <w:r w:rsidRPr="00C6416A">
        <w:rPr>
          <w:snapToGrid w:val="0"/>
        </w:rPr>
        <w:t>d. h.</w:t>
      </w:r>
      <w:r w:rsidRPr="00C6416A">
        <w:rPr>
          <w:snapToGrid w:val="0"/>
        </w:rPr>
        <w:tab/>
        <w:t>das heißt</w:t>
      </w:r>
    </w:p>
    <w:p w14:paraId="2649B568" w14:textId="77777777" w:rsidR="00B30A5C" w:rsidRPr="00D83E65" w:rsidRDefault="00B30A5C" w:rsidP="003B4052">
      <w:pPr>
        <w:pStyle w:val="Abkrzung"/>
        <w:rPr>
          <w:snapToGrid w:val="0"/>
        </w:rPr>
      </w:pPr>
      <w:r w:rsidRPr="00D83E65">
        <w:rPr>
          <w:snapToGrid w:val="0"/>
        </w:rPr>
        <w:t>et al.</w:t>
      </w:r>
      <w:r w:rsidRPr="00D83E65">
        <w:rPr>
          <w:snapToGrid w:val="0"/>
        </w:rPr>
        <w:tab/>
        <w:t xml:space="preserve">et </w:t>
      </w:r>
      <w:proofErr w:type="spellStart"/>
      <w:r w:rsidRPr="00D83E65">
        <w:rPr>
          <w:snapToGrid w:val="0"/>
        </w:rPr>
        <w:t>altera</w:t>
      </w:r>
      <w:proofErr w:type="spellEnd"/>
    </w:p>
    <w:p w14:paraId="74C12621" w14:textId="77777777" w:rsidR="00B30A5C" w:rsidRPr="00D83E65" w:rsidRDefault="00B30A5C" w:rsidP="003B4052">
      <w:pPr>
        <w:pStyle w:val="Abkrzung"/>
        <w:rPr>
          <w:snapToGrid w:val="0"/>
        </w:rPr>
      </w:pPr>
      <w:r w:rsidRPr="00D83E65">
        <w:rPr>
          <w:snapToGrid w:val="0"/>
        </w:rPr>
        <w:t>etc.</w:t>
      </w:r>
      <w:r w:rsidRPr="00D83E65">
        <w:rPr>
          <w:snapToGrid w:val="0"/>
        </w:rPr>
        <w:tab/>
        <w:t xml:space="preserve">et </w:t>
      </w:r>
      <w:proofErr w:type="spellStart"/>
      <w:r w:rsidRPr="00D83E65">
        <w:rPr>
          <w:snapToGrid w:val="0"/>
        </w:rPr>
        <w:t>cetera</w:t>
      </w:r>
      <w:proofErr w:type="spellEnd"/>
    </w:p>
    <w:p w14:paraId="30E0A78A" w14:textId="77777777" w:rsidR="00B30A5C" w:rsidRPr="00C6416A" w:rsidRDefault="00B30A5C" w:rsidP="00D4196F">
      <w:pPr>
        <w:pStyle w:val="Abkrzung"/>
        <w:rPr>
          <w:snapToGrid w:val="0"/>
        </w:rPr>
      </w:pPr>
      <w:r w:rsidRPr="00C6416A">
        <w:rPr>
          <w:snapToGrid w:val="0"/>
        </w:rPr>
        <w:t>f.</w:t>
      </w:r>
      <w:r w:rsidRPr="00C6416A">
        <w:rPr>
          <w:snapToGrid w:val="0"/>
        </w:rPr>
        <w:tab/>
        <w:t>folgende</w:t>
      </w:r>
    </w:p>
    <w:p w14:paraId="3588342C" w14:textId="77777777" w:rsidR="00B30A5C" w:rsidRDefault="00B30A5C" w:rsidP="00D4196F">
      <w:pPr>
        <w:pStyle w:val="Abkrzung"/>
        <w:rPr>
          <w:snapToGrid w:val="0"/>
        </w:rPr>
      </w:pPr>
      <w:r>
        <w:rPr>
          <w:snapToGrid w:val="0"/>
        </w:rPr>
        <w:t>ggf.</w:t>
      </w:r>
      <w:r>
        <w:rPr>
          <w:snapToGrid w:val="0"/>
        </w:rPr>
        <w:tab/>
        <w:t>gegebenenfalls</w:t>
      </w:r>
    </w:p>
    <w:p w14:paraId="45464A0F" w14:textId="77777777" w:rsidR="00B30A5C" w:rsidRDefault="00B30A5C" w:rsidP="00D4196F">
      <w:pPr>
        <w:pStyle w:val="Abkrzung"/>
        <w:rPr>
          <w:snapToGrid w:val="0"/>
        </w:rPr>
      </w:pPr>
      <w:r w:rsidRPr="00C6416A">
        <w:rPr>
          <w:snapToGrid w:val="0"/>
        </w:rPr>
        <w:t>Hrsg.</w:t>
      </w:r>
      <w:r w:rsidRPr="00C6416A">
        <w:rPr>
          <w:snapToGrid w:val="0"/>
        </w:rPr>
        <w:tab/>
        <w:t>Herausgeber</w:t>
      </w:r>
    </w:p>
    <w:p w14:paraId="349405A1" w14:textId="77777777" w:rsidR="00B30A5C" w:rsidRDefault="00B30A5C" w:rsidP="00D4196F">
      <w:pPr>
        <w:pStyle w:val="Abkrzung"/>
        <w:rPr>
          <w:snapToGrid w:val="0"/>
        </w:rPr>
      </w:pPr>
      <w:r w:rsidRPr="002F777D">
        <w:rPr>
          <w:snapToGrid w:val="0"/>
        </w:rPr>
        <w:t>i. d. R.</w:t>
      </w:r>
      <w:r>
        <w:rPr>
          <w:snapToGrid w:val="0"/>
        </w:rPr>
        <w:tab/>
        <w:t>in der Regel</w:t>
      </w:r>
    </w:p>
    <w:p w14:paraId="2DA8C5B6" w14:textId="77777777" w:rsidR="00B30A5C" w:rsidRPr="00C6416A" w:rsidRDefault="00B30A5C" w:rsidP="003B4052">
      <w:pPr>
        <w:pStyle w:val="Abkrzung"/>
      </w:pPr>
      <w:r w:rsidRPr="00C6416A">
        <w:t>S.</w:t>
      </w:r>
      <w:r w:rsidRPr="00C6416A">
        <w:tab/>
        <w:t>Seite</w:t>
      </w:r>
    </w:p>
    <w:p w14:paraId="3EB590E3" w14:textId="77777777" w:rsidR="00B30A5C" w:rsidRPr="00C6416A" w:rsidRDefault="00B30A5C" w:rsidP="003B4052">
      <w:pPr>
        <w:pStyle w:val="Abkrzung"/>
      </w:pPr>
      <w:r w:rsidRPr="00C6416A">
        <w:t>s.</w:t>
      </w:r>
      <w:r w:rsidRPr="00C6416A">
        <w:tab/>
        <w:t>siehe</w:t>
      </w:r>
    </w:p>
    <w:p w14:paraId="56843007" w14:textId="77777777" w:rsidR="00B30A5C" w:rsidRDefault="00B30A5C" w:rsidP="00D4196F">
      <w:pPr>
        <w:pStyle w:val="Abkrzung"/>
        <w:rPr>
          <w:snapToGrid w:val="0"/>
        </w:rPr>
      </w:pPr>
      <w:r>
        <w:rPr>
          <w:snapToGrid w:val="0"/>
        </w:rPr>
        <w:t>sog.</w:t>
      </w:r>
      <w:r>
        <w:rPr>
          <w:snapToGrid w:val="0"/>
        </w:rPr>
        <w:tab/>
        <w:t>sogenannt</w:t>
      </w:r>
    </w:p>
    <w:p w14:paraId="28335509" w14:textId="77777777" w:rsidR="00B30A5C" w:rsidRPr="00C6416A" w:rsidRDefault="00B30A5C" w:rsidP="003B4052">
      <w:pPr>
        <w:pStyle w:val="Abkrzung"/>
        <w:rPr>
          <w:snapToGrid w:val="0"/>
        </w:rPr>
      </w:pPr>
      <w:r w:rsidRPr="00C6416A">
        <w:rPr>
          <w:snapToGrid w:val="0"/>
        </w:rPr>
        <w:t>u. a.</w:t>
      </w:r>
      <w:r w:rsidRPr="00C6416A">
        <w:rPr>
          <w:snapToGrid w:val="0"/>
        </w:rPr>
        <w:tab/>
        <w:t>unter anderem</w:t>
      </w:r>
    </w:p>
    <w:p w14:paraId="5452019A" w14:textId="77777777" w:rsidR="000E6252" w:rsidRPr="00C6416A" w:rsidRDefault="000E6252" w:rsidP="00D4196F">
      <w:pPr>
        <w:pStyle w:val="Abkrzung"/>
        <w:rPr>
          <w:snapToGrid w:val="0"/>
        </w:rPr>
      </w:pPr>
      <w:r>
        <w:t>usw.</w:t>
      </w:r>
      <w:r>
        <w:tab/>
        <w:t>und so weiter</w:t>
      </w:r>
    </w:p>
    <w:p w14:paraId="691447C9" w14:textId="77777777" w:rsidR="00B30A5C" w:rsidRPr="00C6416A" w:rsidRDefault="00B30A5C" w:rsidP="003B4052">
      <w:pPr>
        <w:pStyle w:val="Abkrzung"/>
        <w:rPr>
          <w:snapToGrid w:val="0"/>
        </w:rPr>
      </w:pPr>
      <w:r w:rsidRPr="00C6416A">
        <w:rPr>
          <w:snapToGrid w:val="0"/>
        </w:rPr>
        <w:t>v. a.</w:t>
      </w:r>
      <w:r w:rsidRPr="00C6416A">
        <w:rPr>
          <w:snapToGrid w:val="0"/>
        </w:rPr>
        <w:tab/>
        <w:t>vor allem</w:t>
      </w:r>
    </w:p>
    <w:p w14:paraId="4A12D7DD" w14:textId="77777777" w:rsidR="00B30A5C" w:rsidRPr="00C6416A" w:rsidRDefault="00B30A5C" w:rsidP="003B4052">
      <w:pPr>
        <w:pStyle w:val="Abkrzung"/>
        <w:rPr>
          <w:snapToGrid w:val="0"/>
        </w:rPr>
      </w:pPr>
      <w:r w:rsidRPr="00C6416A">
        <w:rPr>
          <w:snapToGrid w:val="0"/>
        </w:rPr>
        <w:t>vgl.</w:t>
      </w:r>
      <w:r w:rsidRPr="00C6416A">
        <w:rPr>
          <w:snapToGrid w:val="0"/>
        </w:rPr>
        <w:tab/>
        <w:t>vergleiche</w:t>
      </w:r>
    </w:p>
    <w:p w14:paraId="4FF01E10" w14:textId="77777777" w:rsidR="00B30A5C" w:rsidRPr="00C6416A" w:rsidRDefault="00B30A5C" w:rsidP="003B4052">
      <w:pPr>
        <w:pStyle w:val="Abkrzung"/>
        <w:rPr>
          <w:snapToGrid w:val="0"/>
        </w:rPr>
      </w:pPr>
      <w:r w:rsidRPr="00C6416A">
        <w:rPr>
          <w:snapToGrid w:val="0"/>
        </w:rPr>
        <w:t>z. B.</w:t>
      </w:r>
      <w:r w:rsidRPr="00C6416A">
        <w:rPr>
          <w:snapToGrid w:val="0"/>
        </w:rPr>
        <w:tab/>
        <w:t>zum Beispiel</w:t>
      </w:r>
    </w:p>
    <w:p w14:paraId="49BE316A" w14:textId="77777777" w:rsidR="00B30A5C" w:rsidRPr="00C6416A" w:rsidRDefault="00B30A5C" w:rsidP="00D4196F">
      <w:pPr>
        <w:pStyle w:val="Abkrzung"/>
        <w:rPr>
          <w:snapToGrid w:val="0"/>
        </w:rPr>
      </w:pPr>
      <w:r w:rsidRPr="00C6416A">
        <w:rPr>
          <w:snapToGrid w:val="0"/>
        </w:rPr>
        <w:t>z. T.</w:t>
      </w:r>
      <w:r w:rsidRPr="00C6416A">
        <w:rPr>
          <w:snapToGrid w:val="0"/>
        </w:rPr>
        <w:tab/>
        <w:t>zum Teil</w:t>
      </w:r>
    </w:p>
    <w:p w14:paraId="207A950A" w14:textId="77777777" w:rsidR="008F6ED6" w:rsidRPr="00C6416A" w:rsidRDefault="008F6ED6" w:rsidP="00D4196F">
      <w:pPr>
        <w:pStyle w:val="Abkrzung"/>
        <w:rPr>
          <w:snapToGrid w:val="0"/>
        </w:rPr>
      </w:pPr>
      <w:bookmarkStart w:id="158" w:name="_Toc54781202"/>
    </w:p>
    <w:p w14:paraId="19B458D5" w14:textId="77777777" w:rsidR="008F6ED6" w:rsidRPr="00C6416A" w:rsidRDefault="008F6ED6" w:rsidP="00D4196F">
      <w:pPr>
        <w:pStyle w:val="Abkrzung"/>
        <w:rPr>
          <w:snapToGrid w:val="0"/>
        </w:rPr>
        <w:sectPr w:rsidR="008F6ED6" w:rsidRPr="00C6416A" w:rsidSect="00B30A5C">
          <w:headerReference w:type="default" r:id="rId11"/>
          <w:headerReference w:type="first" r:id="rId12"/>
          <w:endnotePr>
            <w:numStart w:val="12"/>
          </w:endnotePr>
          <w:type w:val="continuous"/>
          <w:pgSz w:w="11906" w:h="16838" w:code="9"/>
          <w:pgMar w:top="1332" w:right="1134" w:bottom="1701" w:left="1701" w:header="851" w:footer="567" w:gutter="0"/>
          <w:pgNumType w:fmt="lowerRoman" w:start="1"/>
          <w:cols w:space="708"/>
          <w:docGrid w:linePitch="360"/>
        </w:sectPr>
      </w:pPr>
    </w:p>
    <w:p w14:paraId="36C09FB2" w14:textId="77777777" w:rsidR="004A6240" w:rsidRDefault="004A6240" w:rsidP="004A6240">
      <w:pPr>
        <w:pStyle w:val="berschrift1"/>
      </w:pPr>
      <w:bookmarkStart w:id="159" w:name="_Toc181337637"/>
      <w:bookmarkStart w:id="160" w:name="_Ref187075835"/>
      <w:bookmarkStart w:id="161" w:name="_Toc188281383"/>
      <w:bookmarkStart w:id="162" w:name="_Toc169968673"/>
      <w:bookmarkStart w:id="163" w:name="_Toc177457783"/>
      <w:bookmarkStart w:id="164" w:name="_Toc280181502"/>
      <w:bookmarkEnd w:id="158"/>
      <w:r w:rsidRPr="00C6416A">
        <w:t>Einleitung</w:t>
      </w:r>
      <w:bookmarkEnd w:id="159"/>
      <w:bookmarkEnd w:id="160"/>
      <w:bookmarkEnd w:id="161"/>
      <w:bookmarkEnd w:id="164"/>
    </w:p>
    <w:p w14:paraId="0680F269" w14:textId="1BE06709" w:rsidR="00E32D7D" w:rsidRDefault="00E32D7D" w:rsidP="00575187">
      <w:pPr>
        <w:pStyle w:val="berschrift2"/>
      </w:pPr>
      <w:bookmarkStart w:id="165" w:name="_Toc280181503"/>
      <w:r>
        <w:t>Motivation</w:t>
      </w:r>
      <w:bookmarkEnd w:id="165"/>
    </w:p>
    <w:p w14:paraId="76BE483D" w14:textId="363BFCE7" w:rsidR="007569C9" w:rsidRDefault="000D39C6" w:rsidP="00261C68">
      <w:r>
        <w:t xml:space="preserve">Mobile Endgeräte wie </w:t>
      </w:r>
      <w:proofErr w:type="spellStart"/>
      <w:r>
        <w:t>Smartphones</w:t>
      </w:r>
      <w:proofErr w:type="spellEnd"/>
      <w:r>
        <w:t xml:space="preserve"> oder </w:t>
      </w:r>
      <w:proofErr w:type="spellStart"/>
      <w:r>
        <w:t>Tablets</w:t>
      </w:r>
      <w:proofErr w:type="spellEnd"/>
      <w:r>
        <w:t xml:space="preserve"> sind aus unserem Alltag nicht mehr wegz</w:t>
      </w:r>
      <w:r>
        <w:t>u</w:t>
      </w:r>
      <w:r>
        <w:t>denken</w:t>
      </w:r>
      <w:r w:rsidR="009E2981">
        <w:t>.</w:t>
      </w:r>
      <w:r w:rsidR="00D92CD5">
        <w:t xml:space="preserve"> </w:t>
      </w:r>
      <w:r w:rsidR="009E2981">
        <w:t>Die</w:t>
      </w:r>
      <w:r>
        <w:t xml:space="preserve"> Verkaufsrekorde werden jährlich gebrochen und die klassischen Desktop PC</w:t>
      </w:r>
      <w:r w:rsidR="00D13266">
        <w:t>s</w:t>
      </w:r>
      <w:r w:rsidR="009E2981">
        <w:t xml:space="preserve"> sowie Laptops</w:t>
      </w:r>
      <w:r>
        <w:t xml:space="preserve"> langsam verdrängt(</w:t>
      </w:r>
      <w:proofErr w:type="spellStart"/>
      <w:r>
        <w:t>Bitkom</w:t>
      </w:r>
      <w:proofErr w:type="spellEnd"/>
      <w:r>
        <w:t xml:space="preserve"> 2014).</w:t>
      </w:r>
      <w:r w:rsidR="00896EEA">
        <w:t xml:space="preserve"> Mobile Anwendungen gewinnen dabei n</w:t>
      </w:r>
      <w:r w:rsidR="00896EEA">
        <w:t>a</w:t>
      </w:r>
      <w:r w:rsidR="00896EEA">
        <w:t>türlich auch immer mehr an Bedeutung</w:t>
      </w:r>
      <w:r w:rsidR="00D13266">
        <w:t xml:space="preserve"> und </w:t>
      </w:r>
      <w:r w:rsidR="009E2981">
        <w:t xml:space="preserve">damit </w:t>
      </w:r>
      <w:r w:rsidR="00D13266">
        <w:t>auch die Anzahl an Softwareentwicklern in diesem Bereich</w:t>
      </w:r>
      <w:r w:rsidR="00896EEA">
        <w:t xml:space="preserve">. </w:t>
      </w:r>
      <w:r w:rsidR="00261C68">
        <w:t>Genauso wie für die „klassischen“ Geräte,  existieren auch mehrere unte</w:t>
      </w:r>
      <w:r w:rsidR="00261C68">
        <w:t>r</w:t>
      </w:r>
      <w:r w:rsidR="00261C68">
        <w:t xml:space="preserve">schiedliche Betriebssysteme für mobile Geräte (Apple </w:t>
      </w:r>
      <w:proofErr w:type="spellStart"/>
      <w:r w:rsidR="00261C68">
        <w:t>iOS</w:t>
      </w:r>
      <w:proofErr w:type="spellEnd"/>
      <w:r w:rsidR="00261C68">
        <w:t xml:space="preserve">, Google </w:t>
      </w:r>
      <w:proofErr w:type="spellStart"/>
      <w:r w:rsidR="00261C68">
        <w:t>Android</w:t>
      </w:r>
      <w:proofErr w:type="spellEnd"/>
      <w:r w:rsidR="00261C68">
        <w:t>, Microsoft Windows Phone usw.). Um nun eine möglichst große Nutzerzahl abzudecken, ist es erforde</w:t>
      </w:r>
      <w:r w:rsidR="00261C68">
        <w:t>r</w:t>
      </w:r>
      <w:r w:rsidR="00261C68">
        <w:t>lich die Anwendung für mehrere Betriebssystem / Plattformen zu entwickeln, was aber mit erheblichem Mehraufwand verbunden sein kann, gerade auch wenn man an Erweiterungen oder Korrekturen denkt. Die Apps kö</w:t>
      </w:r>
      <w:r w:rsidR="00261C68">
        <w:t>n</w:t>
      </w:r>
      <w:r w:rsidR="00261C68">
        <w:t>nen n</w:t>
      </w:r>
      <w:r w:rsidR="00FA0243">
        <w:t>ativ</w:t>
      </w:r>
      <w:r w:rsidR="007440DC">
        <w:t xml:space="preserve"> </w:t>
      </w:r>
      <w:r w:rsidR="00261C68">
        <w:t>für jede Plattform extra entwickelt werden, wodurch sie</w:t>
      </w:r>
      <w:r w:rsidR="007440DC">
        <w:t xml:space="preserve"> zwar</w:t>
      </w:r>
      <w:r w:rsidR="00261C68">
        <w:t xml:space="preserve"> sehr</w:t>
      </w:r>
      <w:r w:rsidR="007440DC">
        <w:t xml:space="preserve"> effizient</w:t>
      </w:r>
      <w:r w:rsidR="00FB79F9">
        <w:t xml:space="preserve"> ausgeführt</w:t>
      </w:r>
      <w:r w:rsidR="00261C68">
        <w:t xml:space="preserve"> werden</w:t>
      </w:r>
      <w:r w:rsidR="00FB79F9">
        <w:t xml:space="preserve"> </w:t>
      </w:r>
      <w:r w:rsidR="007440DC">
        <w:t>und Zugriff auf alle Gerät</w:t>
      </w:r>
      <w:r w:rsidR="00261C68">
        <w:t xml:space="preserve">e- </w:t>
      </w:r>
      <w:r w:rsidR="007440DC">
        <w:t>/Betriebssystem</w:t>
      </w:r>
      <w:r w:rsidR="00261C68">
        <w:t>f</w:t>
      </w:r>
      <w:r w:rsidR="007440DC">
        <w:t>unktionen</w:t>
      </w:r>
      <w:r w:rsidR="00261C68">
        <w:t xml:space="preserve"> bieten. Dies</w:t>
      </w:r>
      <w:r w:rsidR="00FA0243">
        <w:t xml:space="preserve"> jedoch</w:t>
      </w:r>
      <w:r w:rsidR="00261C68">
        <w:t xml:space="preserve"> eben</w:t>
      </w:r>
      <w:r w:rsidR="00FA0243">
        <w:t xml:space="preserve"> nur auf </w:t>
      </w:r>
      <w:r w:rsidR="00261C68">
        <w:t xml:space="preserve">der </w:t>
      </w:r>
      <w:r w:rsidR="00FA0243">
        <w:t>dafür entwickelten Plattform</w:t>
      </w:r>
      <w:r w:rsidR="007440DC">
        <w:t>.</w:t>
      </w:r>
      <w:r w:rsidR="00991FE8">
        <w:t xml:space="preserve"> </w:t>
      </w:r>
      <w:r w:rsidR="00FA0243">
        <w:t>Im Gegensatz dazu werden Web Apps im Browser ausgeführt was derzeit mit fast jedem m</w:t>
      </w:r>
      <w:r w:rsidR="00FA0243">
        <w:t>o</w:t>
      </w:r>
      <w:r w:rsidR="00FA0243">
        <w:t>bilen Endgerät möglich ist</w:t>
      </w:r>
      <w:r w:rsidR="00991FE8">
        <w:t>,</w:t>
      </w:r>
      <w:r w:rsidR="00FA0243">
        <w:t xml:space="preserve"> sodass hier nicht für jede Plattform extra Code geschrieben we</w:t>
      </w:r>
      <w:r w:rsidR="00FA0243">
        <w:t>r</w:t>
      </w:r>
      <w:r w:rsidR="00FA0243">
        <w:t>den muss</w:t>
      </w:r>
      <w:r w:rsidR="00DA3F70">
        <w:t>. Die Benutzerschnittstelle entspricht jedoch eher einer gewöhnlichen Webseite als den nativen Elementen.</w:t>
      </w:r>
      <w:r w:rsidR="00FA0243">
        <w:t xml:space="preserve"> Einen Kompromiss zwischen beiden Varianten bieten hybride Apps</w:t>
      </w:r>
      <w:r w:rsidR="00D13266">
        <w:t>, die zwar auch durch Web Technologien wie bspw. HTML5 realisiert werden, zur Laufzeit j</w:t>
      </w:r>
      <w:r w:rsidR="00D13266">
        <w:t>e</w:t>
      </w:r>
      <w:r w:rsidR="00D13266">
        <w:t xml:space="preserve">doch nativ in einem </w:t>
      </w:r>
      <w:proofErr w:type="spellStart"/>
      <w:r w:rsidR="00D13266">
        <w:t>WebView</w:t>
      </w:r>
      <w:proofErr w:type="spellEnd"/>
      <w:r w:rsidR="00D13266">
        <w:t xml:space="preserve"> Container laufen und somit auch Zugriff auf </w:t>
      </w:r>
      <w:r w:rsidR="00DA3F70">
        <w:t xml:space="preserve">viele </w:t>
      </w:r>
      <w:r w:rsidR="00D13266">
        <w:t>Geräte / B</w:t>
      </w:r>
      <w:r w:rsidR="00D13266">
        <w:t>e</w:t>
      </w:r>
      <w:r w:rsidR="00D13266">
        <w:t>triebssystemfunktionen bieten.</w:t>
      </w:r>
      <w:r w:rsidR="005574F5">
        <w:t xml:space="preserve"> Welche Variante die passendere ist lässt</w:t>
      </w:r>
      <w:r w:rsidR="00DA3F70">
        <w:t xml:space="preserve"> sich</w:t>
      </w:r>
      <w:r w:rsidR="005574F5">
        <w:t xml:space="preserve"> an Merkmalen wie Performanz, Nutzung nativer Funktionalitäten, Installation, Erreichbarkeit, offline Nut</w:t>
      </w:r>
      <w:r w:rsidR="005574F5">
        <w:t>z</w:t>
      </w:r>
      <w:r w:rsidR="005574F5">
        <w:t xml:space="preserve">barkeit usw. festmachen(Davit </w:t>
      </w:r>
      <w:proofErr w:type="spellStart"/>
      <w:r w:rsidR="005574F5">
        <w:t>Svand</w:t>
      </w:r>
      <w:proofErr w:type="spellEnd"/>
      <w:r w:rsidR="005574F5">
        <w:t xml:space="preserve"> 2014). </w:t>
      </w:r>
      <w:r w:rsidR="00FB79F9">
        <w:t>S</w:t>
      </w:r>
      <w:r>
        <w:t xml:space="preserve">tändige Leistungssteigerungen </w:t>
      </w:r>
      <w:r w:rsidR="00FB79F9">
        <w:t>erweitern die Entwic</w:t>
      </w:r>
      <w:r w:rsidR="00FB79F9">
        <w:t>k</w:t>
      </w:r>
      <w:r w:rsidR="00FB79F9">
        <w:t xml:space="preserve">lungs- und somit Einsatzmöglichkeiten, jedoch werden mobile Geräte hauptsächlich zur </w:t>
      </w:r>
      <w:r w:rsidR="00896EEA">
        <w:t>schnellen Informations</w:t>
      </w:r>
      <w:r w:rsidR="00FB79F9">
        <w:t>versorgung genutzt</w:t>
      </w:r>
      <w:r w:rsidR="00896EEA">
        <w:t xml:space="preserve">(Sonja </w:t>
      </w:r>
      <w:proofErr w:type="spellStart"/>
      <w:r w:rsidR="00896EEA">
        <w:t>Knaub</w:t>
      </w:r>
      <w:proofErr w:type="spellEnd"/>
      <w:r w:rsidR="00896EEA">
        <w:t xml:space="preserve"> 2014)</w:t>
      </w:r>
      <w:r w:rsidR="007569C9">
        <w:t xml:space="preserve">, was </w:t>
      </w:r>
      <w:r w:rsidR="00FB79F9">
        <w:t>größtenteils nur ei</w:t>
      </w:r>
      <w:r w:rsidR="00FB79F9">
        <w:t>n</w:t>
      </w:r>
      <w:r w:rsidR="00FB79F9">
        <w:t>fache</w:t>
      </w:r>
      <w:r w:rsidR="007569C9">
        <w:t>s</w:t>
      </w:r>
      <w:r w:rsidR="00FB79F9">
        <w:t xml:space="preserve"> Abrufen und </w:t>
      </w:r>
      <w:r w:rsidR="009E2981">
        <w:t xml:space="preserve">Darstellen </w:t>
      </w:r>
      <w:r w:rsidR="00FB79F9">
        <w:t>bestimmter Informationen aus einer (halb-) ö</w:t>
      </w:r>
      <w:r w:rsidR="00FB79F9">
        <w:t>f</w:t>
      </w:r>
      <w:r w:rsidR="00FB79F9">
        <w:t>fentlichen Quelle</w:t>
      </w:r>
      <w:r w:rsidR="007569C9">
        <w:t xml:space="preserve"> </w:t>
      </w:r>
      <w:r w:rsidR="00991FE8">
        <w:t>ist</w:t>
      </w:r>
      <w:r w:rsidR="00FB79F9">
        <w:t>.</w:t>
      </w:r>
      <w:r w:rsidR="007569C9">
        <w:t xml:space="preserve"> </w:t>
      </w:r>
    </w:p>
    <w:p w14:paraId="08ABDAE3" w14:textId="0DB34ED8" w:rsidR="00D45D30" w:rsidRDefault="007569C9" w:rsidP="00575187">
      <w:r>
        <w:t>Im Rahmen dieser Arbeit wird speziell auf mobile Anwendungen eingegangen, die persone</w:t>
      </w:r>
      <w:r>
        <w:t>n</w:t>
      </w:r>
      <w:r>
        <w:t xml:space="preserve">zentrierte Daten aus einem sog. </w:t>
      </w:r>
      <w:proofErr w:type="spellStart"/>
      <w:r>
        <w:t>Mashup</w:t>
      </w:r>
      <w:proofErr w:type="spellEnd"/>
      <w:r>
        <w:t xml:space="preserve"> laden und dem Nutzer zur Verfügung stellen.</w:t>
      </w:r>
      <w:r w:rsidR="00991FE8">
        <w:t xml:space="preserve"> Für die Mensch und Computer Tagung 2014 wurde bereits eine solche App für </w:t>
      </w:r>
      <w:proofErr w:type="spellStart"/>
      <w:r w:rsidR="00991FE8">
        <w:t>iOS</w:t>
      </w:r>
      <w:proofErr w:type="spellEnd"/>
      <w:r w:rsidR="00991FE8">
        <w:t xml:space="preserve"> entwickelt und veröffentlicht. Diese </w:t>
      </w:r>
      <w:r>
        <w:t xml:space="preserve">unterstützt </w:t>
      </w:r>
      <w:r w:rsidR="00991FE8">
        <w:t>die Teilnehmer der Tagung</w:t>
      </w:r>
      <w:r>
        <w:t>, indem Informationen zu Personen (Teilnehmern), Organisationen und Inhalten (bspw. Vorträgen) anzeigt werden.</w:t>
      </w:r>
      <w:r w:rsidR="00D45D30">
        <w:t xml:space="preserve"> Informationen sind </w:t>
      </w:r>
      <w:proofErr w:type="spellStart"/>
      <w:r w:rsidR="00D45D30">
        <w:t>bspw</w:t>
      </w:r>
      <w:proofErr w:type="spellEnd"/>
      <w:r w:rsidR="00D45D30">
        <w:t>:</w:t>
      </w:r>
    </w:p>
    <w:p w14:paraId="29E01751" w14:textId="73B1390E" w:rsidR="00D45D30" w:rsidRDefault="00D45D30" w:rsidP="00A60557">
      <w:pPr>
        <w:pStyle w:val="Listenabsatz"/>
        <w:numPr>
          <w:ilvl w:val="0"/>
          <w:numId w:val="39"/>
        </w:numPr>
      </w:pPr>
      <w:r>
        <w:t>Kontaktdaten zu Teilnehmern, Referenten, Organisationen</w:t>
      </w:r>
    </w:p>
    <w:p w14:paraId="58E8B3F2" w14:textId="73C4CA6B" w:rsidR="00D45D30" w:rsidRDefault="00D45D30" w:rsidP="00A60557">
      <w:pPr>
        <w:pStyle w:val="Listenabsatz"/>
        <w:numPr>
          <w:ilvl w:val="0"/>
          <w:numId w:val="39"/>
        </w:numPr>
      </w:pPr>
      <w:r>
        <w:t>Überblick sowie detailliertere Angaben zu einem Vortrag</w:t>
      </w:r>
    </w:p>
    <w:p w14:paraId="5F965651" w14:textId="3B580EA1" w:rsidR="00D45D30" w:rsidRDefault="00D45D30" w:rsidP="00A60557">
      <w:pPr>
        <w:pStyle w:val="Listenabsatz"/>
        <w:numPr>
          <w:ilvl w:val="0"/>
          <w:numId w:val="39"/>
        </w:numPr>
      </w:pPr>
      <w:r>
        <w:t>Auflistung aller Vorträge</w:t>
      </w:r>
      <w:r w:rsidR="002702D1">
        <w:t xml:space="preserve"> zu</w:t>
      </w:r>
      <w:r>
        <w:t xml:space="preserve"> einer</w:t>
      </w:r>
      <w:r w:rsidR="002702D1">
        <w:t xml:space="preserve"> bestimmten</w:t>
      </w:r>
      <w:r>
        <w:t xml:space="preserve"> Person</w:t>
      </w:r>
    </w:p>
    <w:p w14:paraId="257A4D8D" w14:textId="27673697" w:rsidR="00D45D30" w:rsidRDefault="00D45D30" w:rsidP="00A60557">
      <w:pPr>
        <w:pStyle w:val="Listenabsatz"/>
        <w:numPr>
          <w:ilvl w:val="0"/>
          <w:numId w:val="39"/>
        </w:numPr>
      </w:pPr>
      <w:r>
        <w:t>Agenda / Programmplan der Konferenz</w:t>
      </w:r>
    </w:p>
    <w:p w14:paraId="15049A70" w14:textId="04F0D62F" w:rsidR="00515F51" w:rsidRDefault="00D45D30" w:rsidP="00575187">
      <w:r>
        <w:t>De</w:t>
      </w:r>
      <w:r w:rsidR="00991FE8">
        <w:t>n</w:t>
      </w:r>
      <w:r>
        <w:t xml:space="preserve"> </w:t>
      </w:r>
      <w:r w:rsidR="007569C9">
        <w:t>Nutzer</w:t>
      </w:r>
      <w:r w:rsidR="00991FE8">
        <w:t>n</w:t>
      </w:r>
      <w:r>
        <w:t xml:space="preserve"> wird</w:t>
      </w:r>
      <w:r w:rsidR="007569C9">
        <w:t xml:space="preserve"> </w:t>
      </w:r>
      <w:r>
        <w:t>außerdem noch</w:t>
      </w:r>
      <w:r w:rsidR="007569C9">
        <w:t xml:space="preserve"> die Möglichkeit gegebe</w:t>
      </w:r>
      <w:r>
        <w:t>n selbst Informationen</w:t>
      </w:r>
      <w:r w:rsidR="00A2176B">
        <w:t>,</w:t>
      </w:r>
      <w:r>
        <w:t xml:space="preserve"> in Form von Kommentaren und Bewertungen</w:t>
      </w:r>
      <w:r w:rsidR="00A2176B">
        <w:t>, den</w:t>
      </w:r>
      <w:r>
        <w:t xml:space="preserve"> Inhalten</w:t>
      </w:r>
      <w:r w:rsidR="00A2176B">
        <w:t xml:space="preserve"> hinzuzufügen</w:t>
      </w:r>
      <w:r>
        <w:t>.</w:t>
      </w:r>
      <w:r w:rsidR="002702D1">
        <w:t xml:space="preserve"> Das eben genannte </w:t>
      </w:r>
      <w:proofErr w:type="spellStart"/>
      <w:r w:rsidR="002702D1">
        <w:t>Mashup</w:t>
      </w:r>
      <w:proofErr w:type="spellEnd"/>
      <w:r w:rsidR="002702D1">
        <w:t>, g</w:t>
      </w:r>
      <w:r w:rsidR="002702D1">
        <w:t>e</w:t>
      </w:r>
      <w:r w:rsidR="002702D1">
        <w:t xml:space="preserve">nauer gesagt Community </w:t>
      </w:r>
      <w:proofErr w:type="spellStart"/>
      <w:r w:rsidR="002702D1">
        <w:t>Mashup</w:t>
      </w:r>
      <w:proofErr w:type="spellEnd"/>
      <w:r w:rsidR="002702D1">
        <w:t xml:space="preserve">, </w:t>
      </w:r>
      <w:r w:rsidR="00247552">
        <w:t>stellt eine Schnittstelle zwischen externen sozialen Diens</w:t>
      </w:r>
      <w:r w:rsidR="00247552">
        <w:t>t</w:t>
      </w:r>
      <w:r w:rsidR="00247552">
        <w:t xml:space="preserve">leistungen, wie </w:t>
      </w:r>
      <w:proofErr w:type="spellStart"/>
      <w:r w:rsidR="00247552">
        <w:t>z.B</w:t>
      </w:r>
      <w:proofErr w:type="spellEnd"/>
      <w:r w:rsidR="00247552">
        <w:t xml:space="preserve"> Facebook, </w:t>
      </w:r>
      <w:proofErr w:type="spellStart"/>
      <w:r w:rsidR="00247552">
        <w:t>Twitter</w:t>
      </w:r>
      <w:proofErr w:type="spellEnd"/>
      <w:r w:rsidR="00247552">
        <w:t xml:space="preserve">, </w:t>
      </w:r>
      <w:proofErr w:type="spellStart"/>
      <w:r w:rsidR="00247552">
        <w:t>Flickr</w:t>
      </w:r>
      <w:proofErr w:type="spellEnd"/>
      <w:r w:rsidR="00247552">
        <w:t xml:space="preserve">, und Endbenutzer Anwendungen, wie der eben genannten App Muc2014 dar. Im </w:t>
      </w:r>
      <w:proofErr w:type="spellStart"/>
      <w:r w:rsidR="00247552">
        <w:t>Mashup</w:t>
      </w:r>
      <w:proofErr w:type="spellEnd"/>
      <w:r w:rsidR="00247552">
        <w:t xml:space="preserve"> werden perso</w:t>
      </w:r>
      <w:r w:rsidR="00FC3E7B">
        <w:t xml:space="preserve">nenzentrierte Daten gesammelt, </w:t>
      </w:r>
      <w:r w:rsidR="00247552">
        <w:t>gefi</w:t>
      </w:r>
      <w:r w:rsidR="00247552">
        <w:t>l</w:t>
      </w:r>
      <w:r w:rsidR="00247552">
        <w:t>tert und konfigurierbar vereinheitlicht (</w:t>
      </w:r>
      <w:proofErr w:type="spellStart"/>
      <w:r w:rsidR="00247552">
        <w:t>Lachenmaier</w:t>
      </w:r>
      <w:proofErr w:type="spellEnd"/>
      <w:r w:rsidR="00247552">
        <w:t xml:space="preserve"> 2013).</w:t>
      </w:r>
      <w:r w:rsidR="00FC3E7B">
        <w:t xml:space="preserve"> </w:t>
      </w:r>
    </w:p>
    <w:p w14:paraId="3AFD7D3C" w14:textId="5DF5C735" w:rsidR="003B0497" w:rsidRDefault="00010E68" w:rsidP="003B0497">
      <w:pPr>
        <w:pStyle w:val="berschrift2"/>
      </w:pPr>
      <w:bookmarkStart w:id="166" w:name="_Toc280181504"/>
      <w:r>
        <w:t>Problemstellung</w:t>
      </w:r>
      <w:bookmarkEnd w:id="166"/>
      <w:r>
        <w:t xml:space="preserve"> </w:t>
      </w:r>
    </w:p>
    <w:p w14:paraId="1FE5207A" w14:textId="2F1CB1DE" w:rsidR="00D80AE2" w:rsidRDefault="003E30A6" w:rsidP="00D92CD5">
      <w:r>
        <w:t xml:space="preserve">Die Mensch und Computer 2014 </w:t>
      </w:r>
      <w:proofErr w:type="spellStart"/>
      <w:r>
        <w:t>Tagungsapp</w:t>
      </w:r>
      <w:proofErr w:type="spellEnd"/>
      <w:r>
        <w:t xml:space="preserve"> ist derzeit nur nativ für Apples Betriebssystem </w:t>
      </w:r>
      <w:proofErr w:type="spellStart"/>
      <w:r>
        <w:t>iOS</w:t>
      </w:r>
      <w:proofErr w:type="spellEnd"/>
      <w:r>
        <w:t xml:space="preserve"> entwickelt worden</w:t>
      </w:r>
      <w:r w:rsidR="001802FC">
        <w:t>, sodass e</w:t>
      </w:r>
      <w:r w:rsidR="00F30E3B">
        <w:t>in</w:t>
      </w:r>
      <w:r w:rsidR="001802FC">
        <w:t>e</w:t>
      </w:r>
      <w:r w:rsidR="00F30E3B">
        <w:t xml:space="preserve"> Po</w:t>
      </w:r>
      <w:r w:rsidR="00D80AE2">
        <w:t xml:space="preserve">rtierung auf andere Plattformen wie </w:t>
      </w:r>
      <w:proofErr w:type="spellStart"/>
      <w:r w:rsidR="00D80AE2">
        <w:t>Android</w:t>
      </w:r>
      <w:proofErr w:type="spellEnd"/>
      <w:r w:rsidR="00D80AE2">
        <w:t xml:space="preserve"> oder Windows Phone</w:t>
      </w:r>
      <w:r w:rsidR="007D38DA">
        <w:t xml:space="preserve"> mit</w:t>
      </w:r>
      <w:r w:rsidR="00F30E3B">
        <w:t xml:space="preserve"> viel Entwicklungsaufwand </w:t>
      </w:r>
      <w:r w:rsidR="007D38DA">
        <w:t>verbunden</w:t>
      </w:r>
      <w:r w:rsidR="001802FC">
        <w:t xml:space="preserve"> ist</w:t>
      </w:r>
      <w:r w:rsidR="00F30E3B">
        <w:t>.</w:t>
      </w:r>
      <w:r w:rsidR="007D38DA">
        <w:t xml:space="preserve"> Dasselbe Problem hat man auch bei Änderungen, die mehrere oder sogar alle angebotenen Plattformen betreffen. </w:t>
      </w:r>
      <w:r w:rsidR="00D80AE2">
        <w:t>Auße</w:t>
      </w:r>
      <w:r w:rsidR="00D80AE2">
        <w:t>r</w:t>
      </w:r>
      <w:r w:rsidR="00D80AE2">
        <w:t>dem müssen</w:t>
      </w:r>
      <w:r w:rsidR="007D38DA">
        <w:t xml:space="preserve"> </w:t>
      </w:r>
      <w:r w:rsidR="00D80AE2">
        <w:t xml:space="preserve">alle </w:t>
      </w:r>
      <w:r w:rsidR="007D38DA">
        <w:t>Änderungen</w:t>
      </w:r>
      <w:r w:rsidR="00D80AE2">
        <w:t xml:space="preserve"> / Updates</w:t>
      </w:r>
      <w:r w:rsidR="007D38DA">
        <w:t xml:space="preserve"> bei Apple </w:t>
      </w:r>
      <w:r w:rsidR="00126FE7">
        <w:t>erneut</w:t>
      </w:r>
      <w:r w:rsidR="00D80AE2">
        <w:t xml:space="preserve"> den sog. „App Review</w:t>
      </w:r>
      <w:r w:rsidR="007D38DA">
        <w:t xml:space="preserve"> </w:t>
      </w:r>
      <w:proofErr w:type="spellStart"/>
      <w:r w:rsidR="00D80AE2">
        <w:t>Process</w:t>
      </w:r>
      <w:proofErr w:type="spellEnd"/>
      <w:r w:rsidR="00D80AE2">
        <w:t>“</w:t>
      </w:r>
      <w:r w:rsidR="001802FC">
        <w:t xml:space="preserve"> durchlaufen</w:t>
      </w:r>
      <w:r w:rsidR="00D80AE2">
        <w:t xml:space="preserve"> der mehrere Tage dauern kann</w:t>
      </w:r>
      <w:r w:rsidR="00AB43A9">
        <w:t>, d</w:t>
      </w:r>
      <w:r w:rsidR="00126FE7">
        <w:t>as verhindert kurzfristige Änderungen</w:t>
      </w:r>
      <w:r w:rsidR="00AB43A9">
        <w:t>.</w:t>
      </w:r>
      <w:r w:rsidR="00126FE7">
        <w:t xml:space="preserve"> </w:t>
      </w:r>
      <w:r w:rsidR="003B2405">
        <w:t xml:space="preserve"> </w:t>
      </w:r>
    </w:p>
    <w:p w14:paraId="3A41CE5A" w14:textId="5EC491C6" w:rsidR="00E32D7D" w:rsidRDefault="00581598" w:rsidP="009D2931">
      <w:r>
        <w:t>Ein weiteres Problem ist der</w:t>
      </w:r>
      <w:r w:rsidR="00126FE7">
        <w:t xml:space="preserve"> langwierige</w:t>
      </w:r>
      <w:r>
        <w:t xml:space="preserve"> erste Start der </w:t>
      </w:r>
      <w:r w:rsidR="00D80AE2">
        <w:t>App</w:t>
      </w:r>
      <w:r>
        <w:t>, bei dem alle Informationen z</w:t>
      </w:r>
      <w:r>
        <w:t>u</w:t>
      </w:r>
      <w:r>
        <w:t>nächst abgeru</w:t>
      </w:r>
      <w:r w:rsidR="00D80AE2">
        <w:t xml:space="preserve">fen, </w:t>
      </w:r>
      <w:r>
        <w:t>lokal gespei</w:t>
      </w:r>
      <w:r w:rsidR="006F3A25">
        <w:t>cher</w:t>
      </w:r>
      <w:r w:rsidR="00D80AE2">
        <w:t>t und // in Beziehung zu einander gesetzt werden müssen //</w:t>
      </w:r>
      <w:r w:rsidR="006F3A25">
        <w:t xml:space="preserve">. Das kann bei großen Datenmengen und schlechter Konnektivität mehrere Minuten dauern, währenddessen die App nicht nutzbar ist. </w:t>
      </w:r>
      <w:r>
        <w:t xml:space="preserve"> </w:t>
      </w:r>
    </w:p>
    <w:p w14:paraId="68E9E369" w14:textId="0AA274AF" w:rsidR="003B0497" w:rsidRDefault="00010E68" w:rsidP="003B0497">
      <w:pPr>
        <w:pStyle w:val="berschrift2"/>
      </w:pPr>
      <w:bookmarkStart w:id="167" w:name="_Toc280181505"/>
      <w:r>
        <w:t>Zielsetzung</w:t>
      </w:r>
      <w:bookmarkEnd w:id="167"/>
    </w:p>
    <w:p w14:paraId="60936B4C" w14:textId="26320A7F" w:rsidR="00126FE7" w:rsidRDefault="00126FE7" w:rsidP="00D92CD5">
      <w:r>
        <w:t>Ziel dieser Arbeit ist der Entwurf sowie die Umsetzung einer Beschreibungssprache für mob</w:t>
      </w:r>
      <w:r>
        <w:t>i</w:t>
      </w:r>
      <w:r>
        <w:t xml:space="preserve">le Anwendungen um die zuvor genannten Probleme zu lösen. </w:t>
      </w:r>
      <w:r w:rsidR="0088354D">
        <w:t>Mit der auf JSON basierenden</w:t>
      </w:r>
      <w:r>
        <w:t xml:space="preserve"> Beschreibungssprache</w:t>
      </w:r>
      <w:r w:rsidR="0088354D">
        <w:t xml:space="preserve"> werden Aussehen, </w:t>
      </w:r>
      <w:r>
        <w:t>Inhalt</w:t>
      </w:r>
      <w:r w:rsidR="0088354D">
        <w:t>e</w:t>
      </w:r>
      <w:r>
        <w:t xml:space="preserve"> sowie mögli</w:t>
      </w:r>
      <w:r w:rsidR="0088354D">
        <w:t>che</w:t>
      </w:r>
      <w:r>
        <w:t xml:space="preserve"> Funktionalitäten der App</w:t>
      </w:r>
      <w:r w:rsidR="0088354D">
        <w:t xml:space="preserve"> </w:t>
      </w:r>
      <w:r w:rsidR="00F74B72">
        <w:t xml:space="preserve">plattformunabhängig </w:t>
      </w:r>
      <w:r w:rsidR="0088354D">
        <w:t>definiert</w:t>
      </w:r>
      <w:r>
        <w:t>.</w:t>
      </w:r>
      <w:r w:rsidR="0088354D">
        <w:t xml:space="preserve"> </w:t>
      </w:r>
      <w:r w:rsidR="00F74B72">
        <w:t>Damit liegt für</w:t>
      </w:r>
      <w:r w:rsidR="0088354D">
        <w:t xml:space="preserve"> alle Plattformen eine gemeinsame Beschre</w:t>
      </w:r>
      <w:r w:rsidR="0088354D">
        <w:t>i</w:t>
      </w:r>
      <w:r w:rsidR="0088354D">
        <w:t xml:space="preserve">bung </w:t>
      </w:r>
      <w:r w:rsidR="00F74B72">
        <w:t>vor</w:t>
      </w:r>
      <w:r w:rsidR="0088354D">
        <w:t>, die</w:t>
      </w:r>
      <w:r w:rsidR="00F74B72">
        <w:t xml:space="preserve"> </w:t>
      </w:r>
      <w:r w:rsidR="0088354D">
        <w:t>jedoch plattformspezifisch interpretiert wird</w:t>
      </w:r>
      <w:r w:rsidR="00F74B72">
        <w:t>, sodass nur der Interpreter plat</w:t>
      </w:r>
      <w:r w:rsidR="00F74B72">
        <w:t>t</w:t>
      </w:r>
      <w:r w:rsidR="00F74B72">
        <w:t>formabhängig entwickelt werden muss.</w:t>
      </w:r>
      <w:r w:rsidR="00D8008A">
        <w:t xml:space="preserve"> Im Implementierungs- bzw. Umsetzungsteil dieser Arbeit wird nur der Interpreter für </w:t>
      </w:r>
      <w:proofErr w:type="spellStart"/>
      <w:r w:rsidR="00D8008A">
        <w:t>iOS</w:t>
      </w:r>
      <w:proofErr w:type="spellEnd"/>
      <w:r w:rsidR="00D8008A">
        <w:t xml:space="preserve"> als Beispiel und zur Evaluation entwickelt.</w:t>
      </w:r>
      <w:r w:rsidR="00A108A6">
        <w:t xml:space="preserve"> </w:t>
      </w:r>
      <w:r w:rsidR="0068232A">
        <w:t>Ein natives Framework an abstrakteren Grundfunktionalitäten</w:t>
      </w:r>
      <w:r w:rsidR="00A108A6">
        <w:t xml:space="preserve"> </w:t>
      </w:r>
      <w:r w:rsidR="0068232A">
        <w:t>ermöglicht das Zuweisen von Aktionen zu Benutzerschnittstellenelementen und definiert damit die erwähnten möglichen Funktionalit</w:t>
      </w:r>
      <w:r w:rsidR="0068232A">
        <w:t>ä</w:t>
      </w:r>
      <w:r w:rsidR="0068232A">
        <w:t xml:space="preserve">ten der </w:t>
      </w:r>
      <w:r w:rsidR="00AB43A9">
        <w:t>App</w:t>
      </w:r>
      <w:r w:rsidR="0068232A">
        <w:t>. Unter</w:t>
      </w:r>
      <w:r w:rsidR="00D8008A">
        <w:t xml:space="preserve"> abstrakten</w:t>
      </w:r>
      <w:r w:rsidR="0068232A">
        <w:t xml:space="preserve"> Grundfunktionalitäten kann man sich Einträge ins Telefonbuch, </w:t>
      </w:r>
      <w:r w:rsidR="00D8008A">
        <w:t xml:space="preserve">das </w:t>
      </w:r>
      <w:r w:rsidR="0068232A">
        <w:t>Öffnen eines Links, den Wechsel zu einer anderen Ansicht vorstellen</w:t>
      </w:r>
      <w:r w:rsidR="00D8008A">
        <w:t>. D</w:t>
      </w:r>
      <w:r w:rsidR="0068232A">
        <w:t>arauf wird später noch genauer eingegangen.</w:t>
      </w:r>
      <w:r w:rsidR="00A108A6">
        <w:t xml:space="preserve"> Die Anwendungsbeschreibung soll von einer externen Quelle wie dem Community </w:t>
      </w:r>
      <w:proofErr w:type="spellStart"/>
      <w:r w:rsidR="00A108A6">
        <w:t>Mashup</w:t>
      </w:r>
      <w:proofErr w:type="spellEnd"/>
      <w:r w:rsidR="00A108A6">
        <w:t xml:space="preserve"> heruntergeladen und zur Laufzeit interpretiert werden</w:t>
      </w:r>
      <w:r w:rsidR="00FC3E7B">
        <w:t>, was bede</w:t>
      </w:r>
      <w:r w:rsidR="00FC3E7B">
        <w:t>u</w:t>
      </w:r>
      <w:r w:rsidR="00FC3E7B">
        <w:t xml:space="preserve">tet, dass das </w:t>
      </w:r>
      <w:proofErr w:type="spellStart"/>
      <w:r w:rsidR="00FC3E7B">
        <w:t>Mashup</w:t>
      </w:r>
      <w:proofErr w:type="spellEnd"/>
      <w:r w:rsidR="00FC3E7B">
        <w:t xml:space="preserve"> keine reine Informationsquelle ist, sondern auch das Aussehen sowie die möglichen </w:t>
      </w:r>
      <w:proofErr w:type="spellStart"/>
      <w:r w:rsidR="00FC3E7B">
        <w:t>Funtionalitäten</w:t>
      </w:r>
      <w:proofErr w:type="spellEnd"/>
      <w:r w:rsidR="00FC3E7B">
        <w:t xml:space="preserve"> der App mithilfe von Templates über eine REST Schnittstelle def</w:t>
      </w:r>
      <w:r w:rsidR="00FC3E7B">
        <w:t>i</w:t>
      </w:r>
      <w:r w:rsidR="00FC3E7B">
        <w:t>niert.</w:t>
      </w:r>
      <w:r w:rsidR="00A108A6">
        <w:t xml:space="preserve"> Auf diese Art und Weise können jegliche Korrekturen oder Verbesserungen</w:t>
      </w:r>
      <w:r w:rsidR="0068232A">
        <w:t>, die nicht den Sprachumfang bzw. dessen Interpretation betreffen,</w:t>
      </w:r>
      <w:r w:rsidR="00A108A6">
        <w:t xml:space="preserve"> schnell und mit geringem Aufwand</w:t>
      </w:r>
      <w:r w:rsidR="0068232A">
        <w:t xml:space="preserve"> für alle Plattformen gleichzeitig</w:t>
      </w:r>
      <w:r w:rsidR="00A108A6">
        <w:t xml:space="preserve"> umgesetzt werden.</w:t>
      </w:r>
      <w:r w:rsidR="00D8008A">
        <w:t xml:space="preserve"> </w:t>
      </w:r>
      <w:r w:rsidR="0068232A">
        <w:t>Ein weiteres Ziel ist die Verkürzung der App Initialisierung durch sog. „Caching“</w:t>
      </w:r>
      <w:r w:rsidR="00FC3E7B">
        <w:t>. Das wird erreicht</w:t>
      </w:r>
      <w:r w:rsidR="00D8008A">
        <w:t xml:space="preserve"> indem nur</w:t>
      </w:r>
      <w:r w:rsidR="00FC3E7B">
        <w:t xml:space="preserve"> dann</w:t>
      </w:r>
      <w:r w:rsidR="00D8008A">
        <w:t xml:space="preserve"> Beschreibungsi</w:t>
      </w:r>
      <w:r w:rsidR="00D8008A">
        <w:t>n</w:t>
      </w:r>
      <w:r w:rsidR="00D8008A">
        <w:t>formationen</w:t>
      </w:r>
      <w:r w:rsidR="00AB43A9">
        <w:t xml:space="preserve"> </w:t>
      </w:r>
      <w:r w:rsidR="00D8008A">
        <w:t>herunter</w:t>
      </w:r>
      <w:r w:rsidR="00AB43A9">
        <w:t xml:space="preserve">geladen werden, wenn </w:t>
      </w:r>
      <w:r w:rsidR="00D8008A">
        <w:t>sie das erste Mal gebraucht werden</w:t>
      </w:r>
      <w:r w:rsidR="00AB43A9">
        <w:t xml:space="preserve"> oder eine A</w:t>
      </w:r>
      <w:r w:rsidR="00AB43A9">
        <w:t>k</w:t>
      </w:r>
      <w:r w:rsidR="00AB43A9">
        <w:t>tualisierung gewünscht bzw. notwendig ist</w:t>
      </w:r>
      <w:r w:rsidR="00D8008A">
        <w:t xml:space="preserve">. Bereits geladene Informationen </w:t>
      </w:r>
      <w:r w:rsidR="00AB43A9">
        <w:t>sind</w:t>
      </w:r>
      <w:r w:rsidR="00D8008A">
        <w:t xml:space="preserve"> lokal gespe</w:t>
      </w:r>
      <w:r w:rsidR="00D8008A">
        <w:t>i</w:t>
      </w:r>
      <w:r w:rsidR="00D8008A">
        <w:t>chert und können auch offline abgerufen werden. Damit reduzieren sich die benötigten Info</w:t>
      </w:r>
      <w:r w:rsidR="00D8008A">
        <w:t>r</w:t>
      </w:r>
      <w:r w:rsidR="00D8008A">
        <w:t xml:space="preserve">mationen </w:t>
      </w:r>
      <w:r w:rsidR="00FC3E7B">
        <w:t>bei</w:t>
      </w:r>
      <w:r w:rsidR="00D8008A">
        <w:t xml:space="preserve"> Anwendungsstart auf das Notwendigste</w:t>
      </w:r>
      <w:r w:rsidR="00A44B36">
        <w:t>,</w:t>
      </w:r>
      <w:r w:rsidR="00D8008A">
        <w:t xml:space="preserve"> nämlich der ersten Ansicht. </w:t>
      </w:r>
      <w:r w:rsidR="00556659">
        <w:t>Ein weit</w:t>
      </w:r>
      <w:r w:rsidR="00556659">
        <w:t>e</w:t>
      </w:r>
      <w:r w:rsidR="00556659">
        <w:t xml:space="preserve">res Ziel ist die entwickelte Sprache sowie den dazugehörigen Interpreter für </w:t>
      </w:r>
      <w:proofErr w:type="spellStart"/>
      <w:r w:rsidR="00556659">
        <w:t>iOS</w:t>
      </w:r>
      <w:proofErr w:type="spellEnd"/>
      <w:r w:rsidR="00556659">
        <w:t xml:space="preserve"> zu nutzen,</w:t>
      </w:r>
      <w:r w:rsidR="00FC3E7B">
        <w:t xml:space="preserve"> indem</w:t>
      </w:r>
      <w:r w:rsidR="00556659">
        <w:t xml:space="preserve"> eine App nach Vorbild der MuC2014 </w:t>
      </w:r>
      <w:r w:rsidR="00FC3E7B">
        <w:t>umgesetzt wird</w:t>
      </w:r>
      <w:r w:rsidR="00556659">
        <w:t xml:space="preserve">. Dabei liegt der Schwerpunkt nicht </w:t>
      </w:r>
      <w:r w:rsidR="007C17C9">
        <w:t>darauf, die App in der Form einzusetzen bzw. zu Veröffentlichen</w:t>
      </w:r>
      <w:r w:rsidR="00556659">
        <w:t xml:space="preserve"> </w:t>
      </w:r>
      <w:r w:rsidR="007C17C9">
        <w:t xml:space="preserve">sondern </w:t>
      </w:r>
      <w:r w:rsidR="000F6168">
        <w:t>zu Zeigen, dass mit der</w:t>
      </w:r>
      <w:r w:rsidR="007C17C9">
        <w:t xml:space="preserve"> Sprache alle grundlegenden Funktionen</w:t>
      </w:r>
      <w:r w:rsidR="000F6168">
        <w:t xml:space="preserve"> umgesetzt und die Benutzbarkeit, insb</w:t>
      </w:r>
      <w:r w:rsidR="000F6168">
        <w:t>e</w:t>
      </w:r>
      <w:r w:rsidR="000F6168">
        <w:t>sondere die Ladezeiten sich verbessert haben.</w:t>
      </w:r>
    </w:p>
    <w:p w14:paraId="655EF58F" w14:textId="375E815C" w:rsidR="004F6825" w:rsidRDefault="009A1E96" w:rsidP="004F6825">
      <w:r>
        <w:t>Entwurf sowie Implementierun</w:t>
      </w:r>
      <w:r w:rsidR="006B00AE">
        <w:t xml:space="preserve">g der UI Beschreibungssprache. </w:t>
      </w:r>
    </w:p>
    <w:p w14:paraId="79D0DA1B" w14:textId="533F5F50" w:rsidR="00994EBD" w:rsidRDefault="00994EBD" w:rsidP="00575187">
      <w:pPr>
        <w:pStyle w:val="Listenabsatz"/>
        <w:numPr>
          <w:ilvl w:val="0"/>
          <w:numId w:val="37"/>
        </w:numPr>
      </w:pPr>
      <w:r>
        <w:t>Beschreibungssprache</w:t>
      </w:r>
    </w:p>
    <w:p w14:paraId="0D641326" w14:textId="296DA9A3" w:rsidR="00994EBD" w:rsidRDefault="00994EBD" w:rsidP="00575187">
      <w:pPr>
        <w:pStyle w:val="Listenabsatz"/>
        <w:numPr>
          <w:ilvl w:val="1"/>
          <w:numId w:val="37"/>
        </w:numPr>
      </w:pPr>
      <w:r>
        <w:t>Aussehen</w:t>
      </w:r>
    </w:p>
    <w:p w14:paraId="413856FB" w14:textId="0F483D35" w:rsidR="00994EBD" w:rsidRDefault="00994EBD" w:rsidP="00575187">
      <w:pPr>
        <w:pStyle w:val="Listenabsatz"/>
        <w:numPr>
          <w:ilvl w:val="1"/>
          <w:numId w:val="37"/>
        </w:numPr>
      </w:pPr>
      <w:r>
        <w:t>Daten</w:t>
      </w:r>
    </w:p>
    <w:p w14:paraId="0A73415B" w14:textId="029EF962" w:rsidR="00994EBD" w:rsidRDefault="00994EBD" w:rsidP="00575187">
      <w:pPr>
        <w:pStyle w:val="Listenabsatz"/>
        <w:numPr>
          <w:ilvl w:val="0"/>
          <w:numId w:val="37"/>
        </w:numPr>
      </w:pPr>
      <w:r>
        <w:t>Übertragung Server-Client</w:t>
      </w:r>
    </w:p>
    <w:p w14:paraId="27D1D65B" w14:textId="38192BEA" w:rsidR="00994EBD" w:rsidRDefault="00994EBD" w:rsidP="00575187">
      <w:pPr>
        <w:pStyle w:val="Listenabsatz"/>
        <w:numPr>
          <w:ilvl w:val="1"/>
          <w:numId w:val="37"/>
        </w:numPr>
      </w:pPr>
      <w:r>
        <w:t>Zur Laufzeit änderbar</w:t>
      </w:r>
    </w:p>
    <w:p w14:paraId="6F118C82" w14:textId="5AFD8261" w:rsidR="00994EBD" w:rsidRDefault="00994EBD" w:rsidP="00575187">
      <w:pPr>
        <w:pStyle w:val="Listenabsatz"/>
        <w:numPr>
          <w:ilvl w:val="0"/>
          <w:numId w:val="37"/>
        </w:numPr>
      </w:pPr>
      <w:r>
        <w:t>Interpretation auf mobile Clientseite</w:t>
      </w:r>
    </w:p>
    <w:p w14:paraId="6160D5F8" w14:textId="1DB6CE8F" w:rsidR="00994EBD" w:rsidRDefault="00994EBD" w:rsidP="00575187">
      <w:pPr>
        <w:pStyle w:val="Listenabsatz"/>
        <w:numPr>
          <w:ilvl w:val="1"/>
          <w:numId w:val="37"/>
        </w:numPr>
      </w:pPr>
      <w:r>
        <w:t>Framework</w:t>
      </w:r>
    </w:p>
    <w:p w14:paraId="4A7FA3AC" w14:textId="7C6FACCA" w:rsidR="00994EBD" w:rsidRDefault="00994EBD" w:rsidP="00575187">
      <w:pPr>
        <w:pStyle w:val="Listenabsatz"/>
        <w:numPr>
          <w:ilvl w:val="1"/>
          <w:numId w:val="37"/>
        </w:numPr>
      </w:pPr>
      <w:r>
        <w:t>Verschiedene Plattformen</w:t>
      </w:r>
    </w:p>
    <w:p w14:paraId="169B4C95" w14:textId="5BFBDD7B" w:rsidR="00994EBD" w:rsidRDefault="00994EBD" w:rsidP="00575187">
      <w:pPr>
        <w:pStyle w:val="Listenabsatz"/>
        <w:numPr>
          <w:ilvl w:val="0"/>
          <w:numId w:val="37"/>
        </w:numPr>
      </w:pPr>
      <w:r>
        <w:t>Fähigkeiten</w:t>
      </w:r>
    </w:p>
    <w:p w14:paraId="5ED5B729" w14:textId="11B94A8D" w:rsidR="00994EBD" w:rsidRDefault="00994EBD" w:rsidP="00575187">
      <w:pPr>
        <w:pStyle w:val="Listenabsatz"/>
        <w:numPr>
          <w:ilvl w:val="1"/>
          <w:numId w:val="37"/>
        </w:numPr>
      </w:pPr>
      <w:r>
        <w:t>Caching</w:t>
      </w:r>
    </w:p>
    <w:p w14:paraId="0ACA660A" w14:textId="0C6DD08D" w:rsidR="00994EBD" w:rsidRDefault="00994EBD" w:rsidP="00575187">
      <w:pPr>
        <w:pStyle w:val="Listenabsatz"/>
        <w:numPr>
          <w:ilvl w:val="1"/>
          <w:numId w:val="37"/>
        </w:numPr>
      </w:pPr>
      <w:r>
        <w:t>Aktualisierung</w:t>
      </w:r>
    </w:p>
    <w:p w14:paraId="7B1B1780" w14:textId="0E5CAB2C" w:rsidR="00994EBD" w:rsidRDefault="00994EBD" w:rsidP="00575187">
      <w:pPr>
        <w:pStyle w:val="Listenabsatz"/>
        <w:numPr>
          <w:ilvl w:val="1"/>
          <w:numId w:val="37"/>
        </w:numPr>
      </w:pPr>
      <w:r>
        <w:t>Listen von den oben motivierten Objekten</w:t>
      </w:r>
    </w:p>
    <w:p w14:paraId="59618CA0" w14:textId="153297CF" w:rsidR="00994EBD" w:rsidRDefault="00994EBD" w:rsidP="00575187">
      <w:pPr>
        <w:pStyle w:val="Listenabsatz"/>
        <w:numPr>
          <w:ilvl w:val="1"/>
          <w:numId w:val="37"/>
        </w:numPr>
      </w:pPr>
      <w:r>
        <w:t>Details dazu</w:t>
      </w:r>
    </w:p>
    <w:p w14:paraId="141F70AF" w14:textId="1EF680BD" w:rsidR="00994EBD" w:rsidRDefault="00994EBD" w:rsidP="00575187">
      <w:pPr>
        <w:pStyle w:val="Listenabsatz"/>
        <w:numPr>
          <w:ilvl w:val="1"/>
          <w:numId w:val="37"/>
        </w:numPr>
      </w:pPr>
      <w:r>
        <w:t>Miteinander verlinkt</w:t>
      </w:r>
    </w:p>
    <w:p w14:paraId="50F69672" w14:textId="71B586A8" w:rsidR="00994EBD" w:rsidRDefault="00994EBD" w:rsidP="00575187">
      <w:pPr>
        <w:pStyle w:val="Listenabsatz"/>
        <w:numPr>
          <w:ilvl w:val="1"/>
          <w:numId w:val="37"/>
        </w:numPr>
      </w:pPr>
      <w:r>
        <w:t xml:space="preserve">=&gt; </w:t>
      </w:r>
      <w:proofErr w:type="spellStart"/>
      <w:r>
        <w:t>Browsing</w:t>
      </w:r>
      <w:proofErr w:type="spellEnd"/>
      <w:r>
        <w:t xml:space="preserve"> App</w:t>
      </w:r>
    </w:p>
    <w:p w14:paraId="479A1049" w14:textId="2A1C3147" w:rsidR="00994EBD" w:rsidRDefault="00994EBD" w:rsidP="00575187">
      <w:pPr>
        <w:pStyle w:val="Listenabsatz"/>
        <w:numPr>
          <w:ilvl w:val="0"/>
          <w:numId w:val="37"/>
        </w:numPr>
      </w:pPr>
      <w:r>
        <w:t xml:space="preserve">Implementierung/Test für </w:t>
      </w:r>
      <w:proofErr w:type="spellStart"/>
      <w:r>
        <w:t>iOS</w:t>
      </w:r>
      <w:proofErr w:type="spellEnd"/>
      <w:r>
        <w:t xml:space="preserve"> bzw. </w:t>
      </w:r>
      <w:proofErr w:type="spellStart"/>
      <w:r>
        <w:t>iPhone</w:t>
      </w:r>
      <w:proofErr w:type="spellEnd"/>
    </w:p>
    <w:p w14:paraId="4F3B7009" w14:textId="3645FA90" w:rsidR="004F6825" w:rsidRDefault="002702D1" w:rsidP="00D92CD5">
      <w:pPr>
        <w:spacing w:after="0" w:line="240" w:lineRule="auto"/>
        <w:jc w:val="left"/>
      </w:pPr>
      <w:r>
        <w:br w:type="page"/>
      </w:r>
    </w:p>
    <w:p w14:paraId="20894C9F" w14:textId="4EA54598" w:rsidR="000A4A3C" w:rsidRDefault="000A4A3C" w:rsidP="004F6825">
      <w:pPr>
        <w:pStyle w:val="berschrift2"/>
      </w:pPr>
      <w:bookmarkStart w:id="168" w:name="_Toc280181506"/>
      <w:r>
        <w:t xml:space="preserve">Aufbau der </w:t>
      </w:r>
      <w:r w:rsidR="00010E68">
        <w:t>Arbeit</w:t>
      </w:r>
      <w:bookmarkEnd w:id="168"/>
    </w:p>
    <w:p w14:paraId="4F964A87" w14:textId="5FFC5214" w:rsidR="00AB43A9" w:rsidRDefault="00B50688" w:rsidP="00D92CD5">
      <w:r>
        <w:t>Am Anfang werden aktuelle Beschreibungssprachen anhand einiger Bewertungskriterien n</w:t>
      </w:r>
      <w:r>
        <w:t>ä</w:t>
      </w:r>
      <w:r>
        <w:t>her untersucht:</w:t>
      </w:r>
    </w:p>
    <w:p w14:paraId="0DBE7E34" w14:textId="2AD9BB8B" w:rsidR="00B50688" w:rsidRDefault="00B50688" w:rsidP="00D92CD5">
      <w:pPr>
        <w:pStyle w:val="Listenabsatz"/>
        <w:numPr>
          <w:ilvl w:val="0"/>
          <w:numId w:val="40"/>
        </w:numPr>
      </w:pPr>
      <w:r>
        <w:t>Bewertungskriterium a</w:t>
      </w:r>
    </w:p>
    <w:p w14:paraId="6C1CE067" w14:textId="7D00618E" w:rsidR="00B50688" w:rsidRDefault="00B50688" w:rsidP="00D92CD5">
      <w:pPr>
        <w:pStyle w:val="Listenabsatz"/>
        <w:numPr>
          <w:ilvl w:val="0"/>
          <w:numId w:val="40"/>
        </w:numPr>
      </w:pPr>
      <w:r>
        <w:t>B</w:t>
      </w:r>
    </w:p>
    <w:p w14:paraId="7AF08267" w14:textId="77C79982" w:rsidR="004F5D51" w:rsidRDefault="004F5D51" w:rsidP="00D92CD5">
      <w:r>
        <w:t>Abschließend wird begründet warum eine eigene Beschreibungssprache entwickelt werden soll.</w:t>
      </w:r>
    </w:p>
    <w:p w14:paraId="3F59063D" w14:textId="0E8F0D3B" w:rsidR="004F5D51" w:rsidRDefault="004F5D51" w:rsidP="00D92CD5">
      <w:r>
        <w:t>Die Entwicklung der Beschreibungssprache wird in Kapitel 3 vorgestellt. Dazu werden z</w:t>
      </w:r>
      <w:r>
        <w:t>u</w:t>
      </w:r>
      <w:r>
        <w:t>nächst alle Anforderungen beschrieben, die sich aus Kapitel 2 und den Zielen der Arbeit erg</w:t>
      </w:r>
      <w:r>
        <w:t>e</w:t>
      </w:r>
      <w:r>
        <w:t>ben. Im folgenden Entwurf werden diese dann umgesetzt.</w:t>
      </w:r>
    </w:p>
    <w:p w14:paraId="7DBE74AD" w14:textId="029A5BA0" w:rsidR="004F5D51" w:rsidRDefault="004F5D51" w:rsidP="00D92CD5">
      <w:r>
        <w:t>Die Evaluation der entworfenen Sprache beginnt bereits in Kapitel 4 mit der Entwicklung e</w:t>
      </w:r>
      <w:r>
        <w:t>i</w:t>
      </w:r>
      <w:r>
        <w:t xml:space="preserve">nes Interpreters für </w:t>
      </w:r>
      <w:proofErr w:type="spellStart"/>
      <w:r>
        <w:t>iOS</w:t>
      </w:r>
      <w:proofErr w:type="spellEnd"/>
      <w:r>
        <w:t xml:space="preserve">. </w:t>
      </w:r>
      <w:r w:rsidR="00556659">
        <w:t>$Architektur , $Entwurf</w:t>
      </w:r>
    </w:p>
    <w:p w14:paraId="52DE5571" w14:textId="3BCC1687" w:rsidR="002702D1" w:rsidRDefault="00556659" w:rsidP="00D92CD5">
      <w:r>
        <w:t>Nachdem der Interpreter nun entworfen ist, folgt die Ums</w:t>
      </w:r>
      <w:r w:rsidR="002702D1">
        <w:t xml:space="preserve">etzung einer Beispielanwendung nach Vorbild der MuC2014 App. Hierbei werden wieder Anforderungen und die Verbindung zum Community </w:t>
      </w:r>
      <w:proofErr w:type="spellStart"/>
      <w:r w:rsidR="002702D1">
        <w:t>Mashup</w:t>
      </w:r>
      <w:proofErr w:type="spellEnd"/>
      <w:r w:rsidR="002702D1">
        <w:t xml:space="preserve"> erläutert. Anschließend folgen Details zum Aufbau und der Funkt</w:t>
      </w:r>
      <w:r w:rsidR="002702D1">
        <w:t>i</w:t>
      </w:r>
      <w:r w:rsidR="002702D1">
        <w:t>onsweise der App. Zum Schluss gibt es noch ein Fazit, dass insbesondere auf den erreichter Funktionsumfang und die verbesserte Performanz eingeht.</w:t>
      </w:r>
    </w:p>
    <w:p w14:paraId="0744CD18" w14:textId="74A58B47" w:rsidR="006B00AE" w:rsidRPr="006B00AE" w:rsidRDefault="002702D1" w:rsidP="006B00AE">
      <w:r>
        <w:t>Am Ende der Arbeit werden die zu Beginn genannten Ziele in Zusammenhang mit den e</w:t>
      </w:r>
      <w:r>
        <w:t>r</w:t>
      </w:r>
      <w:r>
        <w:t>reichten Ergebnissen gebracht und ein Ausblick auf weitere Entwicklungen sowie Verbess</w:t>
      </w:r>
      <w:r>
        <w:t>e</w:t>
      </w:r>
      <w:r>
        <w:t>rungen gegeben</w:t>
      </w:r>
    </w:p>
    <w:p w14:paraId="5D526F86" w14:textId="0DDD2ACB" w:rsidR="003B0497" w:rsidRDefault="005E2FEC" w:rsidP="003B0497">
      <w:pPr>
        <w:pStyle w:val="berschrift1"/>
      </w:pPr>
      <w:bookmarkStart w:id="169" w:name="_Toc280181507"/>
      <w:r>
        <w:t>Entwicklung plattformübergreifender mobiler Anwendungen</w:t>
      </w:r>
      <w:bookmarkEnd w:id="169"/>
    </w:p>
    <w:p w14:paraId="0EFF3086" w14:textId="6350D9E1" w:rsidR="005E2FEC" w:rsidRDefault="005E2FEC" w:rsidP="005E2FEC">
      <w:r>
        <w:t>Für die Entwicklung plattformübergreifender mobiler Anwendungen gibt es 3 verschiedene Ansätze (</w:t>
      </w:r>
      <w:proofErr w:type="spellStart"/>
      <w:r>
        <w:t>Heitk</w:t>
      </w:r>
      <w:proofErr w:type="spellEnd"/>
      <w:r>
        <w:t xml:space="preserve">, </w:t>
      </w:r>
      <w:proofErr w:type="spellStart"/>
      <w:r>
        <w:t>Hanschke</w:t>
      </w:r>
      <w:proofErr w:type="spellEnd"/>
      <w:r>
        <w:t xml:space="preserve"> 2013):</w:t>
      </w:r>
    </w:p>
    <w:p w14:paraId="5CF37458" w14:textId="1A0BD45A" w:rsidR="005E2FEC" w:rsidRDefault="005E2FEC" w:rsidP="00D92CD5">
      <w:pPr>
        <w:pStyle w:val="Listenabsatz"/>
        <w:numPr>
          <w:ilvl w:val="0"/>
          <w:numId w:val="45"/>
        </w:numPr>
      </w:pPr>
      <w:r>
        <w:t>Nutzung einer Beschreibungssprache di</w:t>
      </w:r>
      <w:ins w:id="170" w:author="Edmund Senkleiter" w:date="2014-12-14T11:10:00Z">
        <w:r w:rsidR="004D7EB1">
          <w:t>e</w:t>
        </w:r>
      </w:ins>
      <w:del w:id="171" w:author="Edmund Senkleiter" w:date="2014-12-14T11:10:00Z">
        <w:r w:rsidDel="004D7EB1">
          <w:delText>r</w:delText>
        </w:r>
      </w:del>
      <w:r>
        <w:t xml:space="preserve"> zur Laufzeit interpretiert wird</w:t>
      </w:r>
    </w:p>
    <w:p w14:paraId="2FC38A65" w14:textId="3BEA67BF" w:rsidR="005E2FEC" w:rsidRDefault="005E2FEC" w:rsidP="00D92CD5">
      <w:pPr>
        <w:pStyle w:val="Listenabsatz"/>
        <w:numPr>
          <w:ilvl w:val="0"/>
          <w:numId w:val="45"/>
        </w:numPr>
      </w:pPr>
      <w:r>
        <w:t>Nutzung einer gemeinsamen Codebasis, die plattformspezifisch übersetzt wird</w:t>
      </w:r>
    </w:p>
    <w:p w14:paraId="6CE112D0" w14:textId="19F59BDB" w:rsidR="005E2FEC" w:rsidRDefault="005E2FEC" w:rsidP="00D92CD5">
      <w:pPr>
        <w:pStyle w:val="Listenabsatz"/>
        <w:numPr>
          <w:ilvl w:val="0"/>
          <w:numId w:val="45"/>
        </w:numPr>
      </w:pPr>
      <w:r>
        <w:t>Modellgetriebener Ansatz</w:t>
      </w:r>
    </w:p>
    <w:p w14:paraId="386E3503" w14:textId="2FACC5C7" w:rsidR="005E2FEC" w:rsidRDefault="00141F92" w:rsidP="005E2FEC">
      <w:r>
        <w:t>Der</w:t>
      </w:r>
      <w:r w:rsidR="005E2FEC">
        <w:t xml:space="preserve"> erste Ansatz</w:t>
      </w:r>
      <w:r>
        <w:t xml:space="preserve"> entspricht den sog. Web und hybriden Apps. D</w:t>
      </w:r>
      <w:r w:rsidR="005E2FEC">
        <w:t>ie App</w:t>
      </w:r>
      <w:r>
        <w:t xml:space="preserve"> wird</w:t>
      </w:r>
      <w:r w:rsidR="005E2FEC">
        <w:t xml:space="preserve"> durch eine g</w:t>
      </w:r>
      <w:r w:rsidR="005E2FEC">
        <w:t>e</w:t>
      </w:r>
      <w:r w:rsidR="005E2FEC">
        <w:t>meinsame Beschreibungssprache für alle Plattformen entwickel</w:t>
      </w:r>
      <w:r w:rsidR="00687863">
        <w:t>t und erst</w:t>
      </w:r>
      <w:r w:rsidR="00245186">
        <w:t xml:space="preserve"> zur</w:t>
      </w:r>
      <w:r w:rsidR="005E2FEC">
        <w:t xml:space="preserve"> Laufzeit </w:t>
      </w:r>
      <w:r w:rsidR="00687863">
        <w:t>inte</w:t>
      </w:r>
      <w:r w:rsidR="00687863">
        <w:t>r</w:t>
      </w:r>
      <w:r w:rsidR="00687863">
        <w:t>pretiert. Dazu muss jedoch für jede Plattform der Interpreter nativ entwickelt worden sein. Web Apps nutzen diesen Ansatz, wobei als Beschreibungssprachen HTML5, CSS und J</w:t>
      </w:r>
      <w:r w:rsidR="00687863">
        <w:t>a</w:t>
      </w:r>
      <w:r w:rsidR="00687863">
        <w:t xml:space="preserve">vaScript </w:t>
      </w:r>
      <w:r w:rsidR="00245186">
        <w:t>verwendet</w:t>
      </w:r>
      <w:r w:rsidR="00687863">
        <w:t xml:space="preserve"> werden und der Interpreter der native Webbrowser ist. Um deutlich mehr Geräte- / Betriebssystemfunktionen nutzen zu können, kann hier ein eigener Interpreter en</w:t>
      </w:r>
      <w:r w:rsidR="00687863">
        <w:t>t</w:t>
      </w:r>
      <w:r w:rsidR="00687863">
        <w:t>wickelt werden, worauf  in Kapitel 4 näher ei</w:t>
      </w:r>
      <w:r w:rsidR="00687863">
        <w:t>n</w:t>
      </w:r>
      <w:r w:rsidR="00687863">
        <w:t>gegangen wird.</w:t>
      </w:r>
    </w:p>
    <w:p w14:paraId="71E9A803" w14:textId="77777777" w:rsidR="00141F92" w:rsidRDefault="00687863" w:rsidP="005E2FEC">
      <w:r>
        <w:t>Der zweite Ansatz ähnelt dem ersten, jedoch wird die Beschreibung zunächst plattformspez</w:t>
      </w:r>
      <w:r>
        <w:t>i</w:t>
      </w:r>
      <w:r>
        <w:t>fisch übersetzt und damit gleichzeitig für alle Plattformen eine native Anwendung erstellt. Das hat natürlich den Vorteil, dass nichts zur Laufzeit interpretiert werden muss und die Anwe</w:t>
      </w:r>
      <w:r>
        <w:t>n</w:t>
      </w:r>
      <w:r>
        <w:t xml:space="preserve">dung somit deutlich </w:t>
      </w:r>
      <w:r w:rsidR="00141F92">
        <w:t>effizienter ausgeführt wird</w:t>
      </w:r>
      <w:r>
        <w:t>.</w:t>
      </w:r>
      <w:r w:rsidR="00141F92">
        <w:t xml:space="preserve"> </w:t>
      </w:r>
    </w:p>
    <w:p w14:paraId="73457247" w14:textId="1BB656C6" w:rsidR="00141F92" w:rsidRDefault="00141F92" w:rsidP="005E2FEC">
      <w:r>
        <w:t>Der dritte Ansatz versucht, wie der Name schon sagt, über ein</w:t>
      </w:r>
      <w:r w:rsidR="00C15BCD">
        <w:t>e</w:t>
      </w:r>
      <w:r>
        <w:t xml:space="preserve"> Modell</w:t>
      </w:r>
      <w:r w:rsidR="00C15BCD">
        <w:t>definition</w:t>
      </w:r>
      <w:r>
        <w:t xml:space="preserve"> plattfor</w:t>
      </w:r>
      <w:r>
        <w:t>m</w:t>
      </w:r>
      <w:r>
        <w:t>übergreifende Apps zu generieren</w:t>
      </w:r>
      <w:ins w:id="172" w:author="Edmund Senkleiter" w:date="2014-12-14T12:31:00Z">
        <w:r w:rsidR="00D76B9E">
          <w:t>, wird aber aufgrund fehlender marktreifer Lösungen nicht weiter betrachtet.</w:t>
        </w:r>
      </w:ins>
      <w:del w:id="173" w:author="Edmund Senkleiter" w:date="2014-12-14T12:31:00Z">
        <w:r w:rsidDel="00D76B9E">
          <w:delText>.</w:delText>
        </w:r>
      </w:del>
    </w:p>
    <w:p w14:paraId="5641FDBF" w14:textId="39FA28C2" w:rsidR="0086727A" w:rsidRDefault="004D7EB1" w:rsidP="00297418">
      <w:pPr>
        <w:pPrChange w:id="174" w:author="Edmund Senkleiter" w:date="2014-12-14T13:09:00Z">
          <w:pPr>
            <w:tabs>
              <w:tab w:val="left" w:pos="709"/>
            </w:tabs>
          </w:pPr>
        </w:pPrChange>
      </w:pPr>
      <w:ins w:id="175" w:author="Edmund Senkleiter" w:date="2014-12-14T11:15:00Z">
        <w:r>
          <w:t>Im Folgenden werd</w:t>
        </w:r>
        <w:r w:rsidR="00D36740">
          <w:t xml:space="preserve">en zunächst Bewertungskriterien </w:t>
        </w:r>
      </w:ins>
      <w:ins w:id="176" w:author="Edmund Senkleiter" w:date="2014-12-14T11:20:00Z">
        <w:r w:rsidR="00D36740">
          <w:t xml:space="preserve">für </w:t>
        </w:r>
      </w:ins>
      <w:ins w:id="177" w:author="Edmund Senkleiter" w:date="2014-12-14T16:59:00Z">
        <w:r w:rsidR="00D3107E">
          <w:t xml:space="preserve">Entwicklungsframeworks </w:t>
        </w:r>
      </w:ins>
      <w:ins w:id="178" w:author="Edmund Senkleiter" w:date="2014-12-14T11:20:00Z">
        <w:r w:rsidR="00D36740">
          <w:t>die dem ersten Ansatz entsprechen</w:t>
        </w:r>
      </w:ins>
      <w:ins w:id="179" w:author="Edmund Senkleiter" w:date="2014-12-14T11:17:00Z">
        <w:r w:rsidR="00D36740">
          <w:t xml:space="preserve"> </w:t>
        </w:r>
      </w:ins>
      <w:ins w:id="180" w:author="Edmund Senkleiter" w:date="2014-12-14T11:15:00Z">
        <w:r>
          <w:t>vorgestellt</w:t>
        </w:r>
      </w:ins>
      <w:ins w:id="181" w:author="Edmund Senkleiter" w:date="2014-12-14T11:16:00Z">
        <w:r>
          <w:t xml:space="preserve"> und anschließend </w:t>
        </w:r>
      </w:ins>
      <w:ins w:id="182" w:author="Edmund Senkleiter" w:date="2014-12-14T11:22:00Z">
        <w:r w:rsidR="00D36740">
          <w:t>aktuelle Lösungen mithilfe dieser b</w:t>
        </w:r>
        <w:r w:rsidR="00D36740">
          <w:t>e</w:t>
        </w:r>
        <w:r w:rsidR="00D36740">
          <w:t>wertet.</w:t>
        </w:r>
      </w:ins>
      <w:del w:id="183" w:author="Edmund Senkleiter" w:date="2014-12-14T11:23:00Z">
        <w:r w:rsidR="00245186" w:rsidDel="00D36740">
          <w:delText>Im Folgenden werden aktuelle Beispie</w:delText>
        </w:r>
        <w:r w:rsidR="00245186" w:rsidDel="00D36740">
          <w:delText>l</w:delText>
        </w:r>
        <w:r w:rsidR="00245186" w:rsidDel="00D36740">
          <w:delText xml:space="preserve">frameworks die dem ersten Ansatz </w:delText>
        </w:r>
      </w:del>
      <w:del w:id="184" w:author="Edmund Senkleiter" w:date="2014-12-14T11:11:00Z">
        <w:r w:rsidR="00245186" w:rsidDel="004D7EB1">
          <w:delText xml:space="preserve">folgen </w:delText>
        </w:r>
      </w:del>
      <w:del w:id="185" w:author="Edmund Senkleiter" w:date="2014-12-14T11:23:00Z">
        <w:r w:rsidR="00245186" w:rsidDel="00D36740">
          <w:delText>vorg</w:delText>
        </w:r>
        <w:r w:rsidR="00245186" w:rsidDel="00D36740">
          <w:delText>e</w:delText>
        </w:r>
        <w:r w:rsidR="00245186" w:rsidDel="00D36740">
          <w:delText xml:space="preserve">stellt. </w:delText>
        </w:r>
      </w:del>
      <w:del w:id="186" w:author="Edmund Senkleiter" w:date="2014-12-14T13:09:00Z">
        <w:r w:rsidR="0086727A" w:rsidDel="00297418">
          <w:delText>Ein bekanntes Open Source Framework für die Entwicklung von hybriden Apps ist PhoneGap (PhoneGap 2014). Die Anwendunge</w:delText>
        </w:r>
        <w:r w:rsidR="00245186" w:rsidDel="00297418">
          <w:delText>n werden mit HTML, CSS und Java</w:delText>
        </w:r>
        <w:r w:rsidR="0086727A" w:rsidDel="00297418">
          <w:delText>Script entwickelt, j</w:delText>
        </w:r>
        <w:r w:rsidR="0086727A" w:rsidDel="00297418">
          <w:delText>e</w:delText>
        </w:r>
        <w:r w:rsidR="0086727A" w:rsidDel="00297418">
          <w:delText>doch</w:delText>
        </w:r>
        <w:r w:rsidR="00A677F2" w:rsidDel="00297418">
          <w:delText xml:space="preserve"> wird</w:delText>
        </w:r>
        <w:r w:rsidR="0086727A" w:rsidDel="00297418">
          <w:delText xml:space="preserve"> </w:delText>
        </w:r>
        <w:r w:rsidR="00245186" w:rsidDel="00297418">
          <w:delText>der</w:delText>
        </w:r>
        <w:r w:rsidR="0086727A" w:rsidDel="00297418">
          <w:delText xml:space="preserve"> Webinterpreter</w:delText>
        </w:r>
        <w:r w:rsidR="00245186" w:rsidDel="00297418">
          <w:delText xml:space="preserve"> um eine JavaScript API in Ko</w:delText>
        </w:r>
        <w:r w:rsidR="00245186" w:rsidDel="00297418">
          <w:delText>m</w:delText>
        </w:r>
        <w:r w:rsidR="00245186" w:rsidDel="00297418">
          <w:delText xml:space="preserve">bination mit einer Brücke zur Hardware erweitert. Ein Beispiel </w:delText>
        </w:r>
        <w:r w:rsidR="00A677F2" w:rsidDel="00297418">
          <w:delText>für die Nutzung eines eigenen Interpr</w:delText>
        </w:r>
        <w:r w:rsidR="00A677F2" w:rsidDel="00297418">
          <w:delText>e</w:delText>
        </w:r>
        <w:r w:rsidR="00A677F2" w:rsidDel="00297418">
          <w:delText>ters liefert das Framework Titanium Mobile (Titan</w:delText>
        </w:r>
        <w:r w:rsidR="00A677F2" w:rsidDel="00297418">
          <w:delText>i</w:delText>
        </w:r>
        <w:r w:rsidR="00A677F2" w:rsidDel="00297418">
          <w:delText>um Mobile 2014). Die Benutzerschnittstelle, Logik und Daten werden in JavaScript programmiert und zur Laufzeit interpretiert.</w:delText>
        </w:r>
      </w:del>
    </w:p>
    <w:p w14:paraId="0AF2AC1E" w14:textId="272325F0" w:rsidR="00994EBD" w:rsidRDefault="00994EBD" w:rsidP="0098504F">
      <w:proofErr w:type="spellStart"/>
      <w:r>
        <w:t>Evtl</w:t>
      </w:r>
      <w:proofErr w:type="spellEnd"/>
      <w:r>
        <w:t xml:space="preserve"> DSLs für mobile Apps</w:t>
      </w:r>
    </w:p>
    <w:p w14:paraId="38B68C18" w14:textId="5FE57A79" w:rsidR="00994EBD" w:rsidRDefault="00D92CD5" w:rsidP="00AF1E6D">
      <w:pPr>
        <w:pStyle w:val="berschrift2"/>
      </w:pPr>
      <w:bookmarkStart w:id="187" w:name="_Toc280181508"/>
      <w:r>
        <w:t>Bewertungskriterien</w:t>
      </w:r>
      <w:ins w:id="188" w:author="Edmund Senkleiter" w:date="2014-12-14T16:14:00Z">
        <w:r w:rsidR="007411A9">
          <w:t xml:space="preserve"> </w:t>
        </w:r>
      </w:ins>
      <w:ins w:id="189" w:author="Edmund Senkleiter" w:date="2014-12-14T16:57:00Z">
        <w:r w:rsidR="00D3107E">
          <w:t>für</w:t>
        </w:r>
      </w:ins>
      <w:ins w:id="190" w:author="Edmund Senkleiter" w:date="2014-12-14T16:14:00Z">
        <w:r w:rsidR="007411A9">
          <w:t xml:space="preserve"> </w:t>
        </w:r>
      </w:ins>
      <w:ins w:id="191" w:author="Edmund Senkleiter" w:date="2014-12-14T16:13:00Z">
        <w:r w:rsidR="007411A9">
          <w:t>E</w:t>
        </w:r>
      </w:ins>
      <w:ins w:id="192" w:author="Edmund Senkleiter" w:date="2014-12-14T12:28:00Z">
        <w:r w:rsidR="00AF1E6D">
          <w:t>ntwicklung</w:t>
        </w:r>
      </w:ins>
      <w:bookmarkEnd w:id="187"/>
      <w:ins w:id="193" w:author="Edmund Senkleiter" w:date="2014-12-14T16:14:00Z">
        <w:r w:rsidR="007411A9">
          <w:t>sframeworks</w:t>
        </w:r>
      </w:ins>
    </w:p>
    <w:p w14:paraId="1DF4026F" w14:textId="21AB300F" w:rsidR="00EF1F59" w:rsidRDefault="00D36740" w:rsidP="007411A9">
      <w:pPr>
        <w:rPr>
          <w:ins w:id="194" w:author="Edmund Senkleiter" w:date="2014-12-14T11:36:00Z"/>
        </w:rPr>
      </w:pPr>
      <w:ins w:id="195" w:author="Edmund Senkleiter" w:date="2014-12-14T11:26:00Z">
        <w:r>
          <w:t xml:space="preserve">Die folgenden 14 Kriterien </w:t>
        </w:r>
      </w:ins>
      <w:ins w:id="196" w:author="Edmund Senkleiter" w:date="2014-12-14T11:27:00Z">
        <w:r>
          <w:t xml:space="preserve">wurden aus verschiedenen Quellen zusammengestellt. </w:t>
        </w:r>
      </w:ins>
      <w:ins w:id="197" w:author="Edmund Senkleiter" w:date="2014-12-14T11:29:00Z">
        <w:r w:rsidR="00EF1F59">
          <w:t>Die Quellen sind</w:t>
        </w:r>
      </w:ins>
      <w:ins w:id="198" w:author="Edmund Senkleiter" w:date="2014-12-14T11:27:00Z">
        <w:r>
          <w:t xml:space="preserve"> kleine bis mittel große Softwarefirmen</w:t>
        </w:r>
      </w:ins>
      <w:ins w:id="199" w:author="Edmund Senkleiter" w:date="2014-12-14T11:29:00Z">
        <w:r>
          <w:t>,</w:t>
        </w:r>
        <w:r w:rsidR="00EF1F59">
          <w:t xml:space="preserve"> Literatur, Zusammenstellung von Problemen aus Online Communities sowie Erfahrungen aus der Entwicklung eigener Prototyp Apps</w:t>
        </w:r>
      </w:ins>
      <w:ins w:id="200" w:author="Edmund Senkleiter" w:date="2014-12-14T11:26:00Z">
        <w:r>
          <w:t>(</w:t>
        </w:r>
        <w:proofErr w:type="spellStart"/>
        <w:r>
          <w:t>Heitk</w:t>
        </w:r>
        <w:proofErr w:type="spellEnd"/>
        <w:r>
          <w:t xml:space="preserve">, </w:t>
        </w:r>
        <w:proofErr w:type="spellStart"/>
        <w:r>
          <w:t>Hanschke</w:t>
        </w:r>
        <w:proofErr w:type="spellEnd"/>
        <w:r>
          <w:t xml:space="preserve"> 2013)</w:t>
        </w:r>
      </w:ins>
      <w:ins w:id="201" w:author="Edmund Senkleiter" w:date="2014-12-14T11:30:00Z">
        <w:r w:rsidR="00EF1F59">
          <w:t xml:space="preserve">. Die Kriterien werden in </w:t>
        </w:r>
      </w:ins>
      <w:ins w:id="202" w:author="Edmund Senkleiter" w:date="2014-12-14T11:31:00Z">
        <w:r w:rsidR="00EF1F59">
          <w:t>2 Kategorien unterteilt: Infrastruktur und Entwic</w:t>
        </w:r>
        <w:r w:rsidR="00EF1F59">
          <w:t>k</w:t>
        </w:r>
        <w:r w:rsidR="00EF1F59">
          <w:t xml:space="preserve">lung. Mit Infrastruktur sind Kriterien gemeint die zur Laufzeit von </w:t>
        </w:r>
      </w:ins>
      <w:ins w:id="203" w:author="Edmund Senkleiter" w:date="2014-12-14T11:32:00Z">
        <w:r w:rsidR="00EF1F59">
          <w:t>Bedeutung</w:t>
        </w:r>
      </w:ins>
      <w:ins w:id="204" w:author="Edmund Senkleiter" w:date="2014-12-14T11:31:00Z">
        <w:r w:rsidR="00EF1F59">
          <w:t xml:space="preserve"> sind</w:t>
        </w:r>
      </w:ins>
      <w:ins w:id="205" w:author="Edmund Senkleiter" w:date="2014-12-14T11:32:00Z">
        <w:r w:rsidR="00EF1F59">
          <w:t xml:space="preserve"> wie </w:t>
        </w:r>
        <w:proofErr w:type="spellStart"/>
        <w:r w:rsidR="00EF1F59">
          <w:t>z.B</w:t>
        </w:r>
        <w:proofErr w:type="spellEnd"/>
        <w:r w:rsidR="00EF1F59">
          <w:t xml:space="preserve"> Benutzbarkeit</w:t>
        </w:r>
      </w:ins>
      <w:ins w:id="206" w:author="Edmund Senkleiter" w:date="2014-12-14T11:33:00Z">
        <w:r w:rsidR="00EF1F59">
          <w:t>, Aussehen</w:t>
        </w:r>
      </w:ins>
      <w:ins w:id="207" w:author="Edmund Senkleiter" w:date="2014-12-14T11:32:00Z">
        <w:r w:rsidR="00EF1F59">
          <w:t xml:space="preserve"> und Funktionsumfang</w:t>
        </w:r>
      </w:ins>
      <w:ins w:id="208" w:author="Edmund Senkleiter" w:date="2014-12-14T11:33:00Z">
        <w:r w:rsidR="00EF1F59">
          <w:t xml:space="preserve">. In der Kategorie </w:t>
        </w:r>
      </w:ins>
      <w:ins w:id="209" w:author="Edmund Senkleiter" w:date="2014-12-14T11:34:00Z">
        <w:r w:rsidR="00EF1F59">
          <w:t>Entwicklung befinden sich Kriterien zu den angebotenen / verwendeten Tools</w:t>
        </w:r>
      </w:ins>
      <w:ins w:id="210" w:author="Edmund Senkleiter" w:date="2014-12-14T11:35:00Z">
        <w:r w:rsidR="00EF1F59">
          <w:t xml:space="preserve">, </w:t>
        </w:r>
        <w:proofErr w:type="spellStart"/>
        <w:r w:rsidR="00EF1F59">
          <w:t>Wartbarbeit</w:t>
        </w:r>
      </w:ins>
      <w:proofErr w:type="spellEnd"/>
      <w:ins w:id="211" w:author="Edmund Senkleiter" w:date="2014-12-14T11:36:00Z">
        <w:r w:rsidR="00EF1F59">
          <w:t xml:space="preserve"> usw. Die folgende Tabelle li</w:t>
        </w:r>
        <w:r w:rsidR="00EF1F59">
          <w:t>s</w:t>
        </w:r>
        <w:r w:rsidR="00EF1F59">
          <w:t>tet die ersten 7 Kriterien der Kategorie Infrastruktur auf:</w:t>
        </w:r>
      </w:ins>
    </w:p>
    <w:tbl>
      <w:tblPr>
        <w:tblStyle w:val="Tabellenraster"/>
        <w:tblW w:w="0" w:type="auto"/>
        <w:tblLook w:val="04A0" w:firstRow="1" w:lastRow="0" w:firstColumn="1" w:lastColumn="0" w:noHBand="0" w:noVBand="1"/>
        <w:tblCaption w:val="Kriterien zur Bewertung der Infrastruktur mobiler Anwendungsentwicklungslösungen (Heitk 2013)"/>
      </w:tblPr>
      <w:tblGrid>
        <w:gridCol w:w="4605"/>
        <w:gridCol w:w="4606"/>
      </w:tblGrid>
      <w:tr w:rsidR="00EF1F59" w14:paraId="3A49AF5D" w14:textId="77777777" w:rsidTr="00EF1F59">
        <w:trPr>
          <w:ins w:id="212" w:author="Edmund Senkleiter" w:date="2014-12-14T11:37:00Z"/>
        </w:trPr>
        <w:tc>
          <w:tcPr>
            <w:tcW w:w="4605" w:type="dxa"/>
          </w:tcPr>
          <w:p w14:paraId="70DB385F" w14:textId="553CD811" w:rsidR="00EF1F59" w:rsidRDefault="00EF1F59" w:rsidP="00D36740">
            <w:pPr>
              <w:rPr>
                <w:ins w:id="213" w:author="Edmund Senkleiter" w:date="2014-12-14T11:37:00Z"/>
              </w:rPr>
            </w:pPr>
            <w:ins w:id="214" w:author="Edmund Senkleiter" w:date="2014-12-14T11:37:00Z">
              <w:r>
                <w:t>Lizenz und Kosten</w:t>
              </w:r>
            </w:ins>
          </w:p>
        </w:tc>
        <w:tc>
          <w:tcPr>
            <w:tcW w:w="4606" w:type="dxa"/>
          </w:tcPr>
          <w:p w14:paraId="7186487A" w14:textId="33F6ECE9" w:rsidR="00EF1F59" w:rsidRDefault="00EF1F59" w:rsidP="00C46857">
            <w:pPr>
              <w:rPr>
                <w:ins w:id="215" w:author="Edmund Senkleiter" w:date="2014-12-14T11:39:00Z"/>
              </w:rPr>
            </w:pPr>
            <w:ins w:id="216" w:author="Edmund Senkleiter" w:date="2014-12-14T11:39:00Z">
              <w:r>
                <w:t>Welche Lizenz wird verwendet</w:t>
              </w:r>
            </w:ins>
            <w:ins w:id="217" w:author="Edmund Senkleiter" w:date="2014-12-14T11:42:00Z">
              <w:r w:rsidR="00C46857">
                <w:t>?</w:t>
              </w:r>
            </w:ins>
          </w:p>
          <w:p w14:paraId="599DC10A" w14:textId="77777777" w:rsidR="00EF1F59" w:rsidRDefault="00EF1F59" w:rsidP="006F65AB">
            <w:pPr>
              <w:rPr>
                <w:ins w:id="218" w:author="Edmund Senkleiter" w:date="2014-12-14T11:40:00Z"/>
              </w:rPr>
            </w:pPr>
            <w:ins w:id="219" w:author="Edmund Senkleiter" w:date="2014-12-14T11:39:00Z">
              <w:r>
                <w:t>Freie Software</w:t>
              </w:r>
              <w:r w:rsidR="00C46857">
                <w:t xml:space="preserve"> / evtl. sogar Open</w:t>
              </w:r>
            </w:ins>
            <w:ins w:id="220" w:author="Edmund Senkleiter" w:date="2014-12-14T11:40:00Z">
              <w:r w:rsidR="00C46857">
                <w:t xml:space="preserve"> </w:t>
              </w:r>
            </w:ins>
            <w:ins w:id="221" w:author="Edmund Senkleiter" w:date="2014-12-14T11:39:00Z">
              <w:r w:rsidR="00C46857">
                <w:t>Source</w:t>
              </w:r>
            </w:ins>
          </w:p>
          <w:p w14:paraId="64BF47CC" w14:textId="77777777" w:rsidR="00C46857" w:rsidRDefault="00C46857" w:rsidP="007A4717">
            <w:pPr>
              <w:rPr>
                <w:ins w:id="222" w:author="Edmund Senkleiter" w:date="2014-12-14T11:40:00Z"/>
              </w:rPr>
            </w:pPr>
            <w:ins w:id="223" w:author="Edmund Senkleiter" w:date="2014-12-14T11:40:00Z">
              <w:r>
                <w:t>Nutzung für kommerzielle / private Zwecke</w:t>
              </w:r>
            </w:ins>
          </w:p>
          <w:p w14:paraId="250E8D26" w14:textId="3B2FE360" w:rsidR="00C46857" w:rsidRDefault="00C46857" w:rsidP="009F5839">
            <w:pPr>
              <w:rPr>
                <w:ins w:id="224" w:author="Edmund Senkleiter" w:date="2014-12-14T11:37:00Z"/>
              </w:rPr>
            </w:pPr>
            <w:ins w:id="225" w:author="Edmund Senkleiter" w:date="2014-12-14T11:40:00Z">
              <w:r>
                <w:t>Supportkosten</w:t>
              </w:r>
            </w:ins>
          </w:p>
        </w:tc>
      </w:tr>
      <w:tr w:rsidR="00EF1F59" w14:paraId="4295013D" w14:textId="77777777" w:rsidTr="00EF1F59">
        <w:trPr>
          <w:ins w:id="226" w:author="Edmund Senkleiter" w:date="2014-12-14T11:37:00Z"/>
        </w:trPr>
        <w:tc>
          <w:tcPr>
            <w:tcW w:w="4605" w:type="dxa"/>
          </w:tcPr>
          <w:p w14:paraId="37D96458" w14:textId="3732A687" w:rsidR="00EF1F59" w:rsidRDefault="00C46857" w:rsidP="00D36740">
            <w:pPr>
              <w:rPr>
                <w:ins w:id="227" w:author="Edmund Senkleiter" w:date="2014-12-14T11:37:00Z"/>
              </w:rPr>
            </w:pPr>
            <w:ins w:id="228" w:author="Edmund Senkleiter" w:date="2014-12-14T11:41:00Z">
              <w:r>
                <w:t>Unterstütze Plattformen</w:t>
              </w:r>
            </w:ins>
          </w:p>
        </w:tc>
        <w:tc>
          <w:tcPr>
            <w:tcW w:w="4606" w:type="dxa"/>
          </w:tcPr>
          <w:p w14:paraId="0266A6EE" w14:textId="22EB740C" w:rsidR="00EF1F59" w:rsidRDefault="00C46857" w:rsidP="00D36740">
            <w:pPr>
              <w:rPr>
                <w:ins w:id="229" w:author="Edmund Senkleiter" w:date="2014-12-14T11:41:00Z"/>
              </w:rPr>
            </w:pPr>
            <w:ins w:id="230" w:author="Edmund Senkleiter" w:date="2014-12-14T11:41:00Z">
              <w:r>
                <w:t>Welche Plattformen werden unterstützt</w:t>
              </w:r>
            </w:ins>
            <w:ins w:id="231" w:author="Edmund Senkleiter" w:date="2014-12-14T11:42:00Z">
              <w:r>
                <w:t>?</w:t>
              </w:r>
            </w:ins>
          </w:p>
          <w:p w14:paraId="29EB4A7A" w14:textId="3DCFBC30" w:rsidR="00C46857" w:rsidRDefault="00C46857" w:rsidP="00D36740">
            <w:pPr>
              <w:rPr>
                <w:ins w:id="232" w:author="Edmund Senkleiter" w:date="2014-12-14T11:37:00Z"/>
              </w:rPr>
            </w:pPr>
            <w:ins w:id="233" w:author="Edmund Senkleiter" w:date="2014-12-14T11:42:00Z">
              <w:r>
                <w:t>Wie gut werden diese unterstützt?</w:t>
              </w:r>
            </w:ins>
          </w:p>
        </w:tc>
      </w:tr>
      <w:tr w:rsidR="00EF1F59" w14:paraId="6781207E" w14:textId="77777777" w:rsidTr="00EF1F59">
        <w:trPr>
          <w:ins w:id="234" w:author="Edmund Senkleiter" w:date="2014-12-14T11:37:00Z"/>
        </w:trPr>
        <w:tc>
          <w:tcPr>
            <w:tcW w:w="4605" w:type="dxa"/>
          </w:tcPr>
          <w:p w14:paraId="695D4F9C" w14:textId="65735062" w:rsidR="00EF1F59" w:rsidRDefault="00C46857" w:rsidP="00D36740">
            <w:pPr>
              <w:rPr>
                <w:ins w:id="235" w:author="Edmund Senkleiter" w:date="2014-12-14T11:37:00Z"/>
              </w:rPr>
            </w:pPr>
            <w:ins w:id="236" w:author="Edmund Senkleiter" w:date="2014-12-14T11:42:00Z">
              <w:r>
                <w:t>Zugang zu plattformspezifischen Funktionen</w:t>
              </w:r>
            </w:ins>
          </w:p>
        </w:tc>
        <w:tc>
          <w:tcPr>
            <w:tcW w:w="4606" w:type="dxa"/>
          </w:tcPr>
          <w:p w14:paraId="13DF9C5E" w14:textId="77777777" w:rsidR="00EF1F59" w:rsidRDefault="00C46857" w:rsidP="00D36740">
            <w:pPr>
              <w:rPr>
                <w:ins w:id="237" w:author="Edmund Senkleiter" w:date="2014-12-14T11:43:00Z"/>
              </w:rPr>
            </w:pPr>
            <w:ins w:id="238" w:author="Edmund Senkleiter" w:date="2014-12-14T11:43:00Z">
              <w:r>
                <w:t>Gibt es Zugang zu Hardwarekomponenten wie GPS, Kamera usw. ?</w:t>
              </w:r>
            </w:ins>
          </w:p>
          <w:p w14:paraId="3BC3F454" w14:textId="51BDDA58" w:rsidR="00C46857" w:rsidRDefault="00C46857" w:rsidP="00D36740">
            <w:pPr>
              <w:rPr>
                <w:ins w:id="239" w:author="Edmund Senkleiter" w:date="2014-12-14T11:37:00Z"/>
              </w:rPr>
            </w:pPr>
            <w:ins w:id="240" w:author="Edmund Senkleiter" w:date="2014-12-14T11:43:00Z">
              <w:r>
                <w:t>Vergleich zu nativer und Web App</w:t>
              </w:r>
            </w:ins>
          </w:p>
        </w:tc>
      </w:tr>
      <w:tr w:rsidR="00EF1F59" w14:paraId="54E57A3A" w14:textId="77777777" w:rsidTr="00EF1F59">
        <w:trPr>
          <w:ins w:id="241" w:author="Edmund Senkleiter" w:date="2014-12-14T11:37:00Z"/>
        </w:trPr>
        <w:tc>
          <w:tcPr>
            <w:tcW w:w="4605" w:type="dxa"/>
          </w:tcPr>
          <w:p w14:paraId="5FC863C7" w14:textId="7B6E46F8" w:rsidR="00EF1F59" w:rsidRDefault="00C46857" w:rsidP="00D36740">
            <w:pPr>
              <w:rPr>
                <w:ins w:id="242" w:author="Edmund Senkleiter" w:date="2014-12-14T11:37:00Z"/>
              </w:rPr>
            </w:pPr>
            <w:ins w:id="243" w:author="Edmund Senkleiter" w:date="2014-12-14T11:46:00Z">
              <w:r>
                <w:t>Zukunftsfähigkeit</w:t>
              </w:r>
            </w:ins>
          </w:p>
        </w:tc>
        <w:tc>
          <w:tcPr>
            <w:tcW w:w="4606" w:type="dxa"/>
          </w:tcPr>
          <w:p w14:paraId="50A5929A" w14:textId="4918ACBA" w:rsidR="00EF1F59" w:rsidRDefault="00C46857" w:rsidP="00D36740">
            <w:pPr>
              <w:rPr>
                <w:ins w:id="244" w:author="Edmund Senkleiter" w:date="2014-12-14T11:47:00Z"/>
              </w:rPr>
            </w:pPr>
            <w:ins w:id="245" w:author="Edmund Senkleiter" w:date="2014-12-14T11:47:00Z">
              <w:r>
                <w:t>Kurze sowie reguläre Updatezyklen</w:t>
              </w:r>
            </w:ins>
          </w:p>
          <w:p w14:paraId="52A72FB7" w14:textId="77777777" w:rsidR="00C46857" w:rsidRDefault="00C46857" w:rsidP="00D36740">
            <w:pPr>
              <w:rPr>
                <w:ins w:id="246" w:author="Edmund Senkleiter" w:date="2014-12-14T11:47:00Z"/>
              </w:rPr>
            </w:pPr>
            <w:ins w:id="247" w:author="Edmund Senkleiter" w:date="2014-12-14T11:47:00Z">
              <w:r>
                <w:t>Unterstützung aktueller mobiler Betriebssy</w:t>
              </w:r>
              <w:r>
                <w:t>s</w:t>
              </w:r>
              <w:r>
                <w:t>teme</w:t>
              </w:r>
            </w:ins>
          </w:p>
          <w:p w14:paraId="56FB91A0" w14:textId="77777777" w:rsidR="00C46857" w:rsidRDefault="00C46857" w:rsidP="00D36740">
            <w:pPr>
              <w:rPr>
                <w:ins w:id="248" w:author="Edmund Senkleiter" w:date="2014-12-14T11:48:00Z"/>
              </w:rPr>
            </w:pPr>
            <w:ins w:id="249" w:author="Edmund Senkleiter" w:date="2014-12-14T11:48:00Z">
              <w:r>
                <w:t>Aktive Community sowie viele Entwickler</w:t>
              </w:r>
            </w:ins>
          </w:p>
          <w:p w14:paraId="25A8B99D" w14:textId="23371840" w:rsidR="00C46857" w:rsidRDefault="00C46857" w:rsidP="00D36740">
            <w:pPr>
              <w:rPr>
                <w:ins w:id="250" w:author="Edmund Senkleiter" w:date="2014-12-14T11:37:00Z"/>
              </w:rPr>
            </w:pPr>
            <w:ins w:id="251" w:author="Edmund Senkleiter" w:date="2014-12-14T11:48:00Z">
              <w:r>
                <w:t>Kommerzielle Unterstützer</w:t>
              </w:r>
            </w:ins>
          </w:p>
        </w:tc>
      </w:tr>
      <w:tr w:rsidR="00EF1F59" w14:paraId="22608E29" w14:textId="77777777" w:rsidTr="00EF1F59">
        <w:trPr>
          <w:ins w:id="252" w:author="Edmund Senkleiter" w:date="2014-12-14T11:37:00Z"/>
        </w:trPr>
        <w:tc>
          <w:tcPr>
            <w:tcW w:w="4605" w:type="dxa"/>
          </w:tcPr>
          <w:p w14:paraId="028ED3C6" w14:textId="2D3A13CE" w:rsidR="00EF1F59" w:rsidRDefault="006F65AB" w:rsidP="006F65AB">
            <w:pPr>
              <w:rPr>
                <w:ins w:id="253" w:author="Edmund Senkleiter" w:date="2014-12-14T11:37:00Z"/>
              </w:rPr>
            </w:pPr>
            <w:ins w:id="254" w:author="Edmund Senkleiter" w:date="2014-12-14T11:50:00Z">
              <w:r>
                <w:t xml:space="preserve">Erscheinungsbild und </w:t>
              </w:r>
            </w:ins>
            <w:ins w:id="255" w:author="Edmund Senkleiter" w:date="2014-12-14T11:52:00Z">
              <w:r>
                <w:t>Benutzbarkeit</w:t>
              </w:r>
            </w:ins>
          </w:p>
        </w:tc>
        <w:tc>
          <w:tcPr>
            <w:tcW w:w="4606" w:type="dxa"/>
          </w:tcPr>
          <w:p w14:paraId="0F75F8B8" w14:textId="77777777" w:rsidR="00EF1F59" w:rsidRDefault="006F65AB" w:rsidP="006F65AB">
            <w:pPr>
              <w:rPr>
                <w:ins w:id="256" w:author="Edmund Senkleiter" w:date="2014-12-14T11:51:00Z"/>
              </w:rPr>
            </w:pPr>
            <w:ins w:id="257" w:author="Edmund Senkleiter" w:date="2014-12-14T11:50:00Z">
              <w:r>
                <w:t>Unterstützung nativer</w:t>
              </w:r>
            </w:ins>
            <w:ins w:id="258" w:author="Edmund Senkleiter" w:date="2014-12-14T11:51:00Z">
              <w:r>
                <w:t xml:space="preserve"> / Web</w:t>
              </w:r>
            </w:ins>
            <w:ins w:id="259" w:author="Edmund Senkleiter" w:date="2014-12-14T11:50:00Z">
              <w:r>
                <w:t xml:space="preserve"> Benutzerschnit</w:t>
              </w:r>
              <w:r>
                <w:t>t</w:t>
              </w:r>
              <w:r>
                <w:t>stellen</w:t>
              </w:r>
            </w:ins>
          </w:p>
          <w:p w14:paraId="3C5EF818" w14:textId="5013D784" w:rsidR="006F65AB" w:rsidRDefault="006F65AB" w:rsidP="006F65AB">
            <w:pPr>
              <w:rPr>
                <w:ins w:id="260" w:author="Edmund Senkleiter" w:date="2014-12-14T11:37:00Z"/>
              </w:rPr>
            </w:pPr>
            <w:ins w:id="261" w:author="Edmund Senkleiter" w:date="2014-12-14T11:52:00Z">
              <w:r>
                <w:t>Anwendungen eigenen sich zur mobilen Nutzung</w:t>
              </w:r>
            </w:ins>
          </w:p>
        </w:tc>
      </w:tr>
      <w:tr w:rsidR="00EF1F59" w14:paraId="32ECAE90" w14:textId="77777777" w:rsidTr="00EF1F59">
        <w:trPr>
          <w:ins w:id="262" w:author="Edmund Senkleiter" w:date="2014-12-14T11:37:00Z"/>
        </w:trPr>
        <w:tc>
          <w:tcPr>
            <w:tcW w:w="4605" w:type="dxa"/>
          </w:tcPr>
          <w:p w14:paraId="6D3A726A" w14:textId="243FC902" w:rsidR="00EF1F59" w:rsidRDefault="006F65AB" w:rsidP="00D36740">
            <w:pPr>
              <w:rPr>
                <w:ins w:id="263" w:author="Edmund Senkleiter" w:date="2014-12-14T11:37:00Z"/>
              </w:rPr>
            </w:pPr>
            <w:ins w:id="264" w:author="Edmund Senkleiter" w:date="2014-12-14T11:54:00Z">
              <w:r>
                <w:t>Anwendungsgeschwindigkeit</w:t>
              </w:r>
            </w:ins>
          </w:p>
        </w:tc>
        <w:tc>
          <w:tcPr>
            <w:tcW w:w="4606" w:type="dxa"/>
          </w:tcPr>
          <w:p w14:paraId="638C1370" w14:textId="371EC13F" w:rsidR="00EF1F59" w:rsidRDefault="006F65AB" w:rsidP="00D36740">
            <w:pPr>
              <w:rPr>
                <w:ins w:id="265" w:author="Edmund Senkleiter" w:date="2014-12-14T11:54:00Z"/>
              </w:rPr>
            </w:pPr>
            <w:ins w:id="266" w:author="Edmund Senkleiter" w:date="2014-12-14T11:54:00Z">
              <w:r>
                <w:t>Benötigte Startzeit</w:t>
              </w:r>
            </w:ins>
          </w:p>
          <w:p w14:paraId="76443D32" w14:textId="0FD2949F" w:rsidR="006F65AB" w:rsidRDefault="006F65AB" w:rsidP="00D36740">
            <w:pPr>
              <w:rPr>
                <w:ins w:id="267" w:author="Edmund Senkleiter" w:date="2014-12-14T11:37:00Z"/>
              </w:rPr>
            </w:pPr>
            <w:ins w:id="268" w:author="Edmund Senkleiter" w:date="2014-12-14T11:54:00Z">
              <w:r>
                <w:t>Geschwindigkeit zur Laufzeit</w:t>
              </w:r>
            </w:ins>
          </w:p>
        </w:tc>
      </w:tr>
      <w:tr w:rsidR="00EF1F59" w14:paraId="3CEC6DCB" w14:textId="77777777" w:rsidTr="00EF1F59">
        <w:trPr>
          <w:ins w:id="269" w:author="Edmund Senkleiter" w:date="2014-12-14T11:37:00Z"/>
        </w:trPr>
        <w:tc>
          <w:tcPr>
            <w:tcW w:w="4605" w:type="dxa"/>
          </w:tcPr>
          <w:p w14:paraId="0A44A849" w14:textId="77777777" w:rsidR="00C63B61" w:rsidRDefault="00C63B61" w:rsidP="00D36740">
            <w:pPr>
              <w:rPr>
                <w:ins w:id="270" w:author="Edmund Senkleiter" w:date="2014-12-14T13:36:00Z"/>
              </w:rPr>
            </w:pPr>
          </w:p>
          <w:p w14:paraId="3CF1867B" w14:textId="31E86986" w:rsidR="00EF1F59" w:rsidRDefault="006F65AB" w:rsidP="00D36740">
            <w:pPr>
              <w:rPr>
                <w:ins w:id="271" w:author="Edmund Senkleiter" w:date="2014-12-14T11:37:00Z"/>
              </w:rPr>
            </w:pPr>
            <w:ins w:id="272" w:author="Edmund Senkleiter" w:date="2014-12-14T11:56:00Z">
              <w:r>
                <w:t>Distribution</w:t>
              </w:r>
            </w:ins>
          </w:p>
        </w:tc>
        <w:tc>
          <w:tcPr>
            <w:tcW w:w="4606" w:type="dxa"/>
          </w:tcPr>
          <w:p w14:paraId="06F8B61D" w14:textId="77777777" w:rsidR="00C63B61" w:rsidRDefault="00C63B61" w:rsidP="00D36740">
            <w:pPr>
              <w:rPr>
                <w:ins w:id="273" w:author="Edmund Senkleiter" w:date="2014-12-14T13:36:00Z"/>
              </w:rPr>
            </w:pPr>
          </w:p>
          <w:p w14:paraId="3C251924" w14:textId="77777777" w:rsidR="00EF1F59" w:rsidRDefault="006F65AB" w:rsidP="00D36740">
            <w:pPr>
              <w:rPr>
                <w:ins w:id="274" w:author="Edmund Senkleiter" w:date="2014-12-14T11:56:00Z"/>
              </w:rPr>
            </w:pPr>
            <w:ins w:id="275" w:author="Edmund Senkleiter" w:date="2014-12-14T11:56:00Z">
              <w:r>
                <w:t>Veröffentlichungsprozess</w:t>
              </w:r>
            </w:ins>
          </w:p>
          <w:p w14:paraId="66361719" w14:textId="77777777" w:rsidR="006F65AB" w:rsidRDefault="006F65AB" w:rsidP="00D36740">
            <w:pPr>
              <w:rPr>
                <w:ins w:id="276" w:author="Edmund Senkleiter" w:date="2014-12-14T11:56:00Z"/>
              </w:rPr>
            </w:pPr>
            <w:ins w:id="277" w:author="Edmund Senkleiter" w:date="2014-12-14T11:56:00Z">
              <w:r>
                <w:t>Nutzung der plattformspezifischen App Stores</w:t>
              </w:r>
            </w:ins>
          </w:p>
          <w:p w14:paraId="18C0F10E" w14:textId="41B2D9F4" w:rsidR="006F65AB" w:rsidRDefault="006F65AB" w:rsidP="009F5839">
            <w:pPr>
              <w:keepNext/>
              <w:rPr>
                <w:ins w:id="278" w:author="Edmund Senkleiter" w:date="2014-12-14T11:37:00Z"/>
              </w:rPr>
              <w:pPrChange w:id="279" w:author="Edmund Senkleiter" w:date="2014-12-14T12:02:00Z">
                <w:pPr/>
              </w:pPrChange>
            </w:pPr>
            <w:ins w:id="280" w:author="Edmund Senkleiter" w:date="2014-12-14T11:57:00Z">
              <w:r>
                <w:t>Updatemöglichkeiten</w:t>
              </w:r>
            </w:ins>
          </w:p>
        </w:tc>
      </w:tr>
    </w:tbl>
    <w:p w14:paraId="6BA470C5" w14:textId="474BE817" w:rsidR="009F5839" w:rsidRDefault="009F5839">
      <w:pPr>
        <w:pStyle w:val="Beschriftung"/>
        <w:rPr>
          <w:ins w:id="281" w:author="Edmund Senkleiter" w:date="2014-12-14T12:02:00Z"/>
        </w:rPr>
      </w:pPr>
      <w:ins w:id="282" w:author="Edmund Senkleiter" w:date="2014-12-14T12:02:00Z">
        <w:r>
          <w:t xml:space="preserve">Abbildung </w:t>
        </w:r>
        <w:r>
          <w:fldChar w:fldCharType="begin"/>
        </w:r>
        <w:r>
          <w:instrText xml:space="preserve"> SEQ Abbildung \* ARABIC </w:instrText>
        </w:r>
      </w:ins>
      <w:r>
        <w:fldChar w:fldCharType="separate"/>
      </w:r>
      <w:ins w:id="283" w:author="Edmund Senkleiter" w:date="2014-12-14T16:47:00Z">
        <w:r w:rsidR="007B51C6">
          <w:rPr>
            <w:noProof/>
          </w:rPr>
          <w:t>1</w:t>
        </w:r>
      </w:ins>
      <w:ins w:id="284" w:author="Edmund Senkleiter" w:date="2014-12-14T12:02:00Z">
        <w:r>
          <w:fldChar w:fldCharType="end"/>
        </w:r>
        <w:r>
          <w:t>:Bewertungskriterien zur Infrastruktur mobiler Anwendungsentwicklungsfram</w:t>
        </w:r>
        <w:r>
          <w:t>e</w:t>
        </w:r>
        <w:r>
          <w:t>works und Umgebungen</w:t>
        </w:r>
      </w:ins>
    </w:p>
    <w:p w14:paraId="52C83925" w14:textId="5324B20D" w:rsidR="00994EBD" w:rsidRDefault="00EF1F59" w:rsidP="00D36740">
      <w:pPr>
        <w:rPr>
          <w:ins w:id="285" w:author="Edmund Senkleiter" w:date="2014-12-14T12:04:00Z"/>
        </w:rPr>
        <w:pPrChange w:id="286" w:author="Edmund Senkleiter" w:date="2014-12-14T11:24:00Z">
          <w:pPr>
            <w:pStyle w:val="Listenabsatz"/>
          </w:pPr>
        </w:pPrChange>
      </w:pPr>
      <w:ins w:id="287" w:author="Edmund Senkleiter" w:date="2014-12-14T11:35:00Z">
        <w:r>
          <w:t xml:space="preserve"> </w:t>
        </w:r>
      </w:ins>
      <w:ins w:id="288" w:author="Edmund Senkleiter" w:date="2014-12-14T12:03:00Z">
        <w:r w:rsidR="009F5839">
          <w:t>Die folgende Tabelle listet die</w:t>
        </w:r>
      </w:ins>
      <w:ins w:id="289" w:author="Edmund Senkleiter" w:date="2014-12-14T12:04:00Z">
        <w:r w:rsidR="009F5839">
          <w:t xml:space="preserve"> </w:t>
        </w:r>
      </w:ins>
      <w:ins w:id="290" w:author="Edmund Senkleiter" w:date="2014-12-14T12:03:00Z">
        <w:r w:rsidR="009F5839">
          <w:t>7 Bewertungskriterien</w:t>
        </w:r>
      </w:ins>
      <w:ins w:id="291" w:author="Edmund Senkleiter" w:date="2014-12-14T12:04:00Z">
        <w:r w:rsidR="009F5839">
          <w:t xml:space="preserve"> </w:t>
        </w:r>
      </w:ins>
      <w:ins w:id="292" w:author="Edmund Senkleiter" w:date="2014-12-14T12:03:00Z">
        <w:r w:rsidR="009F5839">
          <w:t xml:space="preserve"> </w:t>
        </w:r>
      </w:ins>
      <w:ins w:id="293" w:author="Edmund Senkleiter" w:date="2014-12-14T12:04:00Z">
        <w:r w:rsidR="009F5839">
          <w:t>der Kategorie Entwicklung auf:</w:t>
        </w:r>
      </w:ins>
    </w:p>
    <w:tbl>
      <w:tblPr>
        <w:tblStyle w:val="Tabellenraster"/>
        <w:tblW w:w="0" w:type="auto"/>
        <w:tblLook w:val="04A0" w:firstRow="1" w:lastRow="0" w:firstColumn="1" w:lastColumn="0" w:noHBand="0" w:noVBand="1"/>
      </w:tblPr>
      <w:tblGrid>
        <w:gridCol w:w="4605"/>
        <w:gridCol w:w="4606"/>
      </w:tblGrid>
      <w:tr w:rsidR="009F5839" w14:paraId="5DC98126" w14:textId="77777777" w:rsidTr="009F5839">
        <w:trPr>
          <w:ins w:id="294" w:author="Edmund Senkleiter" w:date="2014-12-14T12:05:00Z"/>
        </w:trPr>
        <w:tc>
          <w:tcPr>
            <w:tcW w:w="4605" w:type="dxa"/>
          </w:tcPr>
          <w:p w14:paraId="6367CEA2" w14:textId="49E68DB1" w:rsidR="009F5839" w:rsidRDefault="009F5839" w:rsidP="00D36740">
            <w:pPr>
              <w:rPr>
                <w:ins w:id="295" w:author="Edmund Senkleiter" w:date="2014-12-14T12:05:00Z"/>
              </w:rPr>
            </w:pPr>
            <w:ins w:id="296" w:author="Edmund Senkleiter" w:date="2014-12-14T12:05:00Z">
              <w:r>
                <w:t>Entwicklungsumgebung</w:t>
              </w:r>
            </w:ins>
          </w:p>
        </w:tc>
        <w:tc>
          <w:tcPr>
            <w:tcW w:w="4606" w:type="dxa"/>
          </w:tcPr>
          <w:p w14:paraId="3256EE73" w14:textId="7A26DA22" w:rsidR="009F5839" w:rsidRDefault="009F5839" w:rsidP="00D36740">
            <w:pPr>
              <w:rPr>
                <w:ins w:id="297" w:author="Edmund Senkleiter" w:date="2014-12-14T12:06:00Z"/>
              </w:rPr>
            </w:pPr>
            <w:ins w:id="298" w:author="Edmund Senkleiter" w:date="2014-12-14T12:05:00Z">
              <w:r>
                <w:t xml:space="preserve">Funktionalitäten </w:t>
              </w:r>
            </w:ins>
            <w:ins w:id="299" w:author="Edmund Senkleiter" w:date="2014-12-14T12:06:00Z">
              <w:r>
                <w:t>(</w:t>
              </w:r>
            </w:ins>
            <w:ins w:id="300" w:author="Edmund Senkleiter" w:date="2014-12-14T12:05:00Z">
              <w:r>
                <w:t>Autovervollständ</w:t>
              </w:r>
              <w:r>
                <w:t>i</w:t>
              </w:r>
              <w:r>
                <w:t>gung</w:t>
              </w:r>
            </w:ins>
            <w:ins w:id="301" w:author="Edmund Senkleiter" w:date="2014-12-14T12:06:00Z">
              <w:r>
                <w:t>)</w:t>
              </w:r>
            </w:ins>
          </w:p>
          <w:p w14:paraId="3F8B3D71" w14:textId="2560A860" w:rsidR="009F5839" w:rsidRDefault="009F5839" w:rsidP="00D36740">
            <w:pPr>
              <w:rPr>
                <w:ins w:id="302" w:author="Edmund Senkleiter" w:date="2014-12-14T12:05:00Z"/>
              </w:rPr>
            </w:pPr>
            <w:ins w:id="303" w:author="Edmund Senkleiter" w:date="2014-12-14T12:06:00Z">
              <w:r>
                <w:t>Vorhandene / unterstütze Tools (</w:t>
              </w:r>
            </w:ins>
            <w:ins w:id="304" w:author="Edmund Senkleiter" w:date="2014-12-14T12:07:00Z">
              <w:r>
                <w:t>IDE , D</w:t>
              </w:r>
              <w:r>
                <w:t>e</w:t>
              </w:r>
              <w:r>
                <w:t>bugger, Emulator)</w:t>
              </w:r>
            </w:ins>
          </w:p>
          <w:p w14:paraId="206F02C2" w14:textId="4E258334" w:rsidR="009F5839" w:rsidRDefault="009F5839" w:rsidP="00D36740">
            <w:pPr>
              <w:rPr>
                <w:ins w:id="305" w:author="Edmund Senkleiter" w:date="2014-12-14T12:05:00Z"/>
              </w:rPr>
            </w:pPr>
            <w:ins w:id="306" w:author="Edmund Senkleiter" w:date="2014-12-14T12:06:00Z">
              <w:r>
                <w:t>Einfachheit der Umg</w:t>
              </w:r>
              <w:r>
                <w:t>e</w:t>
              </w:r>
              <w:r>
                <w:t>bungseinrichtung</w:t>
              </w:r>
            </w:ins>
          </w:p>
        </w:tc>
      </w:tr>
      <w:tr w:rsidR="009F5839" w14:paraId="31F45E9C" w14:textId="77777777" w:rsidTr="009F5839">
        <w:trPr>
          <w:ins w:id="307" w:author="Edmund Senkleiter" w:date="2014-12-14T12:05:00Z"/>
        </w:trPr>
        <w:tc>
          <w:tcPr>
            <w:tcW w:w="4605" w:type="dxa"/>
          </w:tcPr>
          <w:p w14:paraId="166C833F" w14:textId="08283043" w:rsidR="009F5839" w:rsidRDefault="009F5839" w:rsidP="00D36740">
            <w:pPr>
              <w:rPr>
                <w:ins w:id="308" w:author="Edmund Senkleiter" w:date="2014-12-14T12:05:00Z"/>
              </w:rPr>
            </w:pPr>
            <w:ins w:id="309" w:author="Edmund Senkleiter" w:date="2014-12-14T12:07:00Z">
              <w:r>
                <w:t>GUI Design</w:t>
              </w:r>
            </w:ins>
          </w:p>
        </w:tc>
        <w:tc>
          <w:tcPr>
            <w:tcW w:w="4606" w:type="dxa"/>
          </w:tcPr>
          <w:p w14:paraId="08D03576" w14:textId="113AE16A" w:rsidR="009F5839" w:rsidRDefault="009F5839" w:rsidP="00D36740">
            <w:pPr>
              <w:rPr>
                <w:ins w:id="310" w:author="Edmund Senkleiter" w:date="2014-12-14T12:08:00Z"/>
              </w:rPr>
            </w:pPr>
            <w:ins w:id="311" w:author="Edmund Senkleiter" w:date="2014-12-14T12:08:00Z">
              <w:r>
                <w:t>Möglichkeiten Benutzerschnittstellen zu e</w:t>
              </w:r>
              <w:r>
                <w:t>r</w:t>
              </w:r>
              <w:r>
                <w:t>stellen</w:t>
              </w:r>
            </w:ins>
            <w:ins w:id="312" w:author="Edmund Senkleiter" w:date="2014-12-14T12:09:00Z">
              <w:r>
                <w:t xml:space="preserve"> (Tools zur Unterstützung und Test)</w:t>
              </w:r>
            </w:ins>
          </w:p>
          <w:p w14:paraId="5BF3C5B4" w14:textId="271903D2" w:rsidR="009F5839" w:rsidRDefault="009F5839" w:rsidP="00D36740">
            <w:pPr>
              <w:rPr>
                <w:ins w:id="313" w:author="Edmund Senkleiter" w:date="2014-12-14T12:05:00Z"/>
              </w:rPr>
            </w:pPr>
            <w:ins w:id="314" w:author="Edmund Senkleiter" w:date="2014-12-14T12:08:00Z">
              <w:r>
                <w:t>GUI Vorschau vorhanden?</w:t>
              </w:r>
            </w:ins>
          </w:p>
        </w:tc>
      </w:tr>
      <w:tr w:rsidR="009F5839" w14:paraId="2786C98C" w14:textId="77777777" w:rsidTr="009F5839">
        <w:trPr>
          <w:ins w:id="315" w:author="Edmund Senkleiter" w:date="2014-12-14T12:05:00Z"/>
        </w:trPr>
        <w:tc>
          <w:tcPr>
            <w:tcW w:w="4605" w:type="dxa"/>
          </w:tcPr>
          <w:p w14:paraId="06DE66CF" w14:textId="2C8DAE1C" w:rsidR="009F5839" w:rsidRDefault="00E6114F" w:rsidP="00D36740">
            <w:pPr>
              <w:rPr>
                <w:ins w:id="316" w:author="Edmund Senkleiter" w:date="2014-12-14T12:05:00Z"/>
              </w:rPr>
            </w:pPr>
            <w:ins w:id="317" w:author="Edmund Senkleiter" w:date="2014-12-14T12:10:00Z">
              <w:r>
                <w:t>Einfachheit der Entwicklung</w:t>
              </w:r>
            </w:ins>
          </w:p>
        </w:tc>
        <w:tc>
          <w:tcPr>
            <w:tcW w:w="4606" w:type="dxa"/>
          </w:tcPr>
          <w:p w14:paraId="525D3F63" w14:textId="05E8F63C" w:rsidR="009F5839" w:rsidRDefault="00E6114F" w:rsidP="00D36740">
            <w:pPr>
              <w:rPr>
                <w:ins w:id="318" w:author="Edmund Senkleiter" w:date="2014-12-14T12:10:00Z"/>
              </w:rPr>
            </w:pPr>
            <w:ins w:id="319" w:author="Edmund Senkleiter" w:date="2014-12-14T12:11:00Z">
              <w:r>
                <w:t>Qualität der API und Dokumentation</w:t>
              </w:r>
            </w:ins>
          </w:p>
          <w:p w14:paraId="5849A522" w14:textId="77777777" w:rsidR="00E6114F" w:rsidRDefault="00E6114F" w:rsidP="00D36740">
            <w:pPr>
              <w:rPr>
                <w:ins w:id="320" w:author="Edmund Senkleiter" w:date="2014-12-14T12:12:00Z"/>
              </w:rPr>
            </w:pPr>
            <w:ins w:id="321" w:author="Edmund Senkleiter" w:date="2014-12-14T12:11:00Z">
              <w:r>
                <w:t>Erler</w:t>
              </w:r>
              <w:r>
                <w:t>n</w:t>
              </w:r>
              <w:r>
                <w:t>barkeit (</w:t>
              </w:r>
              <w:proofErr w:type="spellStart"/>
              <w:r>
                <w:t>Tutorials</w:t>
              </w:r>
              <w:proofErr w:type="spellEnd"/>
              <w:r>
                <w:t>, Beispiele)</w:t>
              </w:r>
            </w:ins>
          </w:p>
          <w:p w14:paraId="1D1AC867" w14:textId="364D37E8" w:rsidR="00E6114F" w:rsidRDefault="00E6114F" w:rsidP="00D36740">
            <w:pPr>
              <w:rPr>
                <w:ins w:id="322" w:author="Edmund Senkleiter" w:date="2014-12-14T12:05:00Z"/>
              </w:rPr>
            </w:pPr>
            <w:ins w:id="323" w:author="Edmund Senkleiter" w:date="2014-12-14T12:12:00Z">
              <w:r>
                <w:t>Nutzung bekannter Softwareentwicklungsp</w:t>
              </w:r>
              <w:r>
                <w:t>a</w:t>
              </w:r>
              <w:r>
                <w:t>radigmen</w:t>
              </w:r>
            </w:ins>
          </w:p>
        </w:tc>
      </w:tr>
      <w:tr w:rsidR="009F5839" w14:paraId="25B37680" w14:textId="77777777" w:rsidTr="009F5839">
        <w:trPr>
          <w:ins w:id="324" w:author="Edmund Senkleiter" w:date="2014-12-14T12:05:00Z"/>
        </w:trPr>
        <w:tc>
          <w:tcPr>
            <w:tcW w:w="4605" w:type="dxa"/>
          </w:tcPr>
          <w:p w14:paraId="78EEC730" w14:textId="612D6380" w:rsidR="009F5839" w:rsidRDefault="00E6114F" w:rsidP="00D36740">
            <w:pPr>
              <w:rPr>
                <w:ins w:id="325" w:author="Edmund Senkleiter" w:date="2014-12-14T12:05:00Z"/>
              </w:rPr>
            </w:pPr>
            <w:proofErr w:type="spellStart"/>
            <w:ins w:id="326" w:author="Edmund Senkleiter" w:date="2014-12-14T12:12:00Z">
              <w:r>
                <w:t>Wartbarbeit</w:t>
              </w:r>
            </w:ins>
            <w:proofErr w:type="spellEnd"/>
          </w:p>
        </w:tc>
        <w:tc>
          <w:tcPr>
            <w:tcW w:w="4606" w:type="dxa"/>
          </w:tcPr>
          <w:p w14:paraId="7B5C79A4" w14:textId="587B4F1F" w:rsidR="00E6114F" w:rsidRDefault="00E6114F" w:rsidP="00E6114F">
            <w:pPr>
              <w:rPr>
                <w:ins w:id="327" w:author="Edmund Senkleiter" w:date="2014-12-14T12:05:00Z"/>
              </w:rPr>
            </w:pPr>
            <w:ins w:id="328" w:author="Edmund Senkleiter" w:date="2014-12-14T12:13:00Z">
              <w:r>
                <w:t xml:space="preserve">Zur Evaluation </w:t>
              </w:r>
            </w:ins>
            <w:ins w:id="329" w:author="Edmund Senkleiter" w:date="2014-12-14T12:14:00Z">
              <w:r>
                <w:t>wird</w:t>
              </w:r>
            </w:ins>
            <w:ins w:id="330" w:author="Edmund Senkleiter" w:date="2014-12-14T12:13:00Z">
              <w:r>
                <w:t xml:space="preserve"> die Anzahl der benöti</w:t>
              </w:r>
              <w:r>
                <w:t>g</w:t>
              </w:r>
              <w:r>
                <w:t>ten Codezeilen verwendet.</w:t>
              </w:r>
            </w:ins>
          </w:p>
        </w:tc>
      </w:tr>
      <w:tr w:rsidR="009F5839" w14:paraId="3BED2013" w14:textId="77777777" w:rsidTr="009F5839">
        <w:trPr>
          <w:ins w:id="331" w:author="Edmund Senkleiter" w:date="2014-12-14T12:05:00Z"/>
        </w:trPr>
        <w:tc>
          <w:tcPr>
            <w:tcW w:w="4605" w:type="dxa"/>
          </w:tcPr>
          <w:p w14:paraId="70D5D1F5" w14:textId="6384C0CE" w:rsidR="009F5839" w:rsidRDefault="00E6114F" w:rsidP="00D36740">
            <w:pPr>
              <w:rPr>
                <w:ins w:id="332" w:author="Edmund Senkleiter" w:date="2014-12-14T12:05:00Z"/>
              </w:rPr>
            </w:pPr>
            <w:ins w:id="333" w:author="Edmund Senkleiter" w:date="2014-12-14T12:15:00Z">
              <w:r>
                <w:t>Skalierbarkeit</w:t>
              </w:r>
            </w:ins>
          </w:p>
        </w:tc>
        <w:tc>
          <w:tcPr>
            <w:tcW w:w="4606" w:type="dxa"/>
          </w:tcPr>
          <w:p w14:paraId="05A692ED" w14:textId="77777777" w:rsidR="00E6114F" w:rsidRDefault="00E6114F" w:rsidP="00D36740">
            <w:pPr>
              <w:rPr>
                <w:ins w:id="334" w:author="Edmund Senkleiter" w:date="2014-12-14T12:15:00Z"/>
              </w:rPr>
            </w:pPr>
            <w:ins w:id="335" w:author="Edmund Senkleiter" w:date="2014-12-14T12:15:00Z">
              <w:r>
                <w:t>Unterstützung größerer Entwicklungsteams und Projekte</w:t>
              </w:r>
            </w:ins>
          </w:p>
          <w:p w14:paraId="55E48C74" w14:textId="7A74E0CE" w:rsidR="009F5839" w:rsidRDefault="00E6114F" w:rsidP="00D36740">
            <w:pPr>
              <w:rPr>
                <w:ins w:id="336" w:author="Edmund Senkleiter" w:date="2014-12-14T12:05:00Z"/>
              </w:rPr>
            </w:pPr>
            <w:proofErr w:type="spellStart"/>
            <w:ins w:id="337" w:author="Edmund Senkleiter" w:date="2014-12-14T12:16:00Z">
              <w:r>
                <w:t>Modularität</w:t>
              </w:r>
              <w:proofErr w:type="spellEnd"/>
              <w:r>
                <w:t xml:space="preserve"> des Frameworks und der A</w:t>
              </w:r>
              <w:r>
                <w:t>n</w:t>
              </w:r>
              <w:r>
                <w:t>wendung</w:t>
              </w:r>
            </w:ins>
            <w:ins w:id="338" w:author="Edmund Senkleiter" w:date="2014-12-14T12:15:00Z">
              <w:r>
                <w:t xml:space="preserve"> </w:t>
              </w:r>
            </w:ins>
          </w:p>
        </w:tc>
      </w:tr>
      <w:tr w:rsidR="009F5839" w14:paraId="289DA167" w14:textId="77777777" w:rsidTr="009F5839">
        <w:trPr>
          <w:ins w:id="339" w:author="Edmund Senkleiter" w:date="2014-12-14T12:05:00Z"/>
        </w:trPr>
        <w:tc>
          <w:tcPr>
            <w:tcW w:w="4605" w:type="dxa"/>
          </w:tcPr>
          <w:p w14:paraId="12F43BE4" w14:textId="70E13B5D" w:rsidR="009F5839" w:rsidRDefault="00E6114F" w:rsidP="00D36740">
            <w:pPr>
              <w:rPr>
                <w:ins w:id="340" w:author="Edmund Senkleiter" w:date="2014-12-14T12:05:00Z"/>
              </w:rPr>
            </w:pPr>
            <w:ins w:id="341" w:author="Edmund Senkleiter" w:date="2014-12-14T12:17:00Z">
              <w:r>
                <w:t>Möglichkeiten für zukünftige Entwicklungen</w:t>
              </w:r>
            </w:ins>
          </w:p>
        </w:tc>
        <w:tc>
          <w:tcPr>
            <w:tcW w:w="4606" w:type="dxa"/>
          </w:tcPr>
          <w:p w14:paraId="3EAA5C24" w14:textId="0BAF5ACC" w:rsidR="009F5839" w:rsidRDefault="00E6114F" w:rsidP="00D36740">
            <w:pPr>
              <w:rPr>
                <w:ins w:id="342" w:author="Edmund Senkleiter" w:date="2014-12-14T12:05:00Z"/>
              </w:rPr>
            </w:pPr>
            <w:ins w:id="343" w:author="Edmund Senkleiter" w:date="2014-12-14T12:17:00Z">
              <w:r>
                <w:t>Wiederverwendung von Code</w:t>
              </w:r>
            </w:ins>
          </w:p>
        </w:tc>
      </w:tr>
      <w:tr w:rsidR="009F5839" w14:paraId="0F9E6071" w14:textId="77777777" w:rsidTr="009F5839">
        <w:trPr>
          <w:ins w:id="344" w:author="Edmund Senkleiter" w:date="2014-12-14T12:05:00Z"/>
        </w:trPr>
        <w:tc>
          <w:tcPr>
            <w:tcW w:w="4605" w:type="dxa"/>
          </w:tcPr>
          <w:p w14:paraId="4245BB78" w14:textId="613AE8E6" w:rsidR="009F5839" w:rsidRDefault="00E6114F" w:rsidP="00D36740">
            <w:pPr>
              <w:rPr>
                <w:ins w:id="345" w:author="Edmund Senkleiter" w:date="2014-12-14T12:05:00Z"/>
              </w:rPr>
            </w:pPr>
            <w:ins w:id="346" w:author="Edmund Senkleiter" w:date="2014-12-14T12:18:00Z">
              <w:r>
                <w:t>Entwicklungsdauer und Kosten</w:t>
              </w:r>
            </w:ins>
          </w:p>
        </w:tc>
        <w:tc>
          <w:tcPr>
            <w:tcW w:w="4606" w:type="dxa"/>
          </w:tcPr>
          <w:p w14:paraId="2C05A083" w14:textId="77777777" w:rsidR="009F5839" w:rsidRDefault="00E6114F" w:rsidP="00D36740">
            <w:pPr>
              <w:rPr>
                <w:ins w:id="347" w:author="Edmund Senkleiter" w:date="2014-12-14T12:19:00Z"/>
              </w:rPr>
            </w:pPr>
            <w:ins w:id="348" w:author="Edmund Senkleiter" w:date="2014-12-14T12:19:00Z">
              <w:r>
                <w:t>Dauer des Entwicklungsprozesses sowie Fa</w:t>
              </w:r>
              <w:r>
                <w:t>k</w:t>
              </w:r>
              <w:r>
                <w:t>toren die ihn behindern</w:t>
              </w:r>
            </w:ins>
          </w:p>
          <w:p w14:paraId="0835B646" w14:textId="1DFFAC2A" w:rsidR="00E6114F" w:rsidRDefault="00E6114F" w:rsidP="00D36740">
            <w:pPr>
              <w:rPr>
                <w:ins w:id="349" w:author="Edmund Senkleiter" w:date="2014-12-14T12:05:00Z"/>
              </w:rPr>
            </w:pPr>
            <w:ins w:id="350" w:author="Edmund Senkleiter" w:date="2014-12-14T12:19:00Z">
              <w:r>
                <w:t>Kosten werden nicht explizit angegeben, st</w:t>
              </w:r>
              <w:r>
                <w:t>e</w:t>
              </w:r>
              <w:r>
                <w:t>hen in Zusammenhang mit der Entwic</w:t>
              </w:r>
              <w:r>
                <w:t>k</w:t>
              </w:r>
              <w:r>
                <w:t>lu</w:t>
              </w:r>
            </w:ins>
            <w:ins w:id="351" w:author="Edmund Senkleiter" w:date="2014-12-14T13:14:00Z">
              <w:r w:rsidR="007152EE">
                <w:t>n</w:t>
              </w:r>
            </w:ins>
            <w:ins w:id="352" w:author="Edmund Senkleiter" w:date="2014-12-14T12:19:00Z">
              <w:r>
                <w:t>gsdauer</w:t>
              </w:r>
            </w:ins>
          </w:p>
        </w:tc>
      </w:tr>
    </w:tbl>
    <w:p w14:paraId="738868AD" w14:textId="6EEB9D13" w:rsidR="009F5839" w:rsidRDefault="009F5839" w:rsidP="00D36740">
      <w:pPr>
        <w:pPrChange w:id="353" w:author="Edmund Senkleiter" w:date="2014-12-14T11:24:00Z">
          <w:pPr>
            <w:pStyle w:val="Listenabsatz"/>
          </w:pPr>
        </w:pPrChange>
      </w:pPr>
    </w:p>
    <w:p w14:paraId="664529CA" w14:textId="5524F6C5" w:rsidR="00994EBD" w:rsidRDefault="00994EBD" w:rsidP="00D92CD5">
      <w:pPr>
        <w:pStyle w:val="Listenabsatz"/>
      </w:pPr>
      <w:r>
        <w:t>App</w:t>
      </w:r>
    </w:p>
    <w:p w14:paraId="06611310" w14:textId="755FE0DC" w:rsidR="00994EBD" w:rsidRDefault="00994EBD" w:rsidP="00D92CD5">
      <w:pPr>
        <w:pStyle w:val="Listenabsatz"/>
      </w:pPr>
      <w:r>
        <w:t>UI</w:t>
      </w:r>
    </w:p>
    <w:p w14:paraId="061BD8FC" w14:textId="5B1C7953" w:rsidR="00994EBD" w:rsidRDefault="00994EBD" w:rsidP="00D92CD5">
      <w:pPr>
        <w:pStyle w:val="Listenabsatz"/>
      </w:pPr>
      <w:r>
        <w:t>Einsatzzeit im Entwicklungsprozess</w:t>
      </w:r>
    </w:p>
    <w:p w14:paraId="7A42434A" w14:textId="0A1C259F" w:rsidR="00994EBD" w:rsidRDefault="00994EBD" w:rsidP="00D92CD5">
      <w:pPr>
        <w:pStyle w:val="Listenabsatz"/>
      </w:pPr>
      <w:r>
        <w:t>Generierung?</w:t>
      </w:r>
    </w:p>
    <w:p w14:paraId="6E674056" w14:textId="74DBFA55" w:rsidR="00994EBD" w:rsidRPr="0098504F" w:rsidDel="00297418" w:rsidRDefault="00994EBD" w:rsidP="00D92CD5">
      <w:pPr>
        <w:pStyle w:val="Listenabsatz"/>
        <w:rPr>
          <w:del w:id="354" w:author="Edmund Senkleiter" w:date="2014-12-14T13:03:00Z"/>
        </w:rPr>
      </w:pPr>
      <w:r>
        <w:t>Interpretation zur Laufzeit?</w:t>
      </w:r>
    </w:p>
    <w:p w14:paraId="30462004" w14:textId="5F332186" w:rsidR="0098504F" w:rsidDel="00AF1E6D" w:rsidRDefault="00D9508F" w:rsidP="0098504F">
      <w:pPr>
        <w:pStyle w:val="berschrift3"/>
        <w:rPr>
          <w:del w:id="355" w:author="Edmund Senkleiter" w:date="2014-12-14T12:21:00Z"/>
        </w:rPr>
      </w:pPr>
      <w:del w:id="356" w:author="Edmund Senkleiter" w:date="2014-12-14T12:21:00Z">
        <w:r w:rsidDel="00AF1E6D">
          <w:delText xml:space="preserve"> Allgemeine </w:delText>
        </w:r>
        <w:r w:rsidR="0098504F" w:rsidDel="00AF1E6D">
          <w:delText>Anforderungen</w:delText>
        </w:r>
      </w:del>
    </w:p>
    <w:p w14:paraId="0A2DF8B2" w14:textId="14CF70FD" w:rsidR="00F23347" w:rsidDel="00D36740" w:rsidRDefault="00F23347" w:rsidP="00D36740">
      <w:pPr>
        <w:pPrChange w:id="357" w:author="Edmund Senkleiter" w:date="2014-12-14T11:24:00Z">
          <w:pPr/>
        </w:pPrChange>
      </w:pPr>
      <w:del w:id="358" w:author="Edmund Senkleiter" w:date="2014-12-14T13:03:00Z">
        <w:r w:rsidDel="00297418">
          <w:delText>-</w:delText>
        </w:r>
      </w:del>
      <w:moveFromRangeStart w:id="359" w:author="Edmund Senkleiter" w:date="2014-12-14T11:24:00Z" w:name="move280175574"/>
      <w:moveFrom w:id="360" w:author="Edmund Senkleiter" w:date="2014-12-14T11:24:00Z">
        <w:r w:rsidDel="00D36740">
          <w:t>Generisch / Plat</w:t>
        </w:r>
        <w:r w:rsidDel="00D36740">
          <w:t>t</w:t>
        </w:r>
        <w:r w:rsidDel="00D36740">
          <w:t>formunabhängig</w:t>
        </w:r>
      </w:moveFrom>
    </w:p>
    <w:p w14:paraId="3C7F3E36" w14:textId="752E685B" w:rsidR="00835C74" w:rsidDel="00D36740" w:rsidRDefault="00835C74" w:rsidP="00D36740">
      <w:pPr>
        <w:pPrChange w:id="361" w:author="Edmund Senkleiter" w:date="2014-12-14T11:24:00Z">
          <w:pPr/>
        </w:pPrChange>
      </w:pPr>
      <w:moveFrom w:id="362" w:author="Edmund Senkleiter" w:date="2014-12-14T11:24:00Z">
        <w:r w:rsidDel="00D36740">
          <w:tab/>
          <w:t>-UI Entwicklung ohne spezifische Kenntnisse über die Zielplattformen</w:t>
        </w:r>
      </w:moveFrom>
    </w:p>
    <w:p w14:paraId="40BAB951" w14:textId="10667215" w:rsidR="00835C74" w:rsidDel="00D36740" w:rsidRDefault="00835C74" w:rsidP="00D36740">
      <w:pPr>
        <w:pPrChange w:id="363" w:author="Edmund Senkleiter" w:date="2014-12-14T11:24:00Z">
          <w:pPr/>
        </w:pPrChange>
      </w:pPr>
      <w:moveFrom w:id="364" w:author="Edmund Senkleiter" w:date="2014-12-14T11:24:00Z">
        <w:r w:rsidDel="00D36740">
          <w:t>-Trennung von UI und Logik Code (Struktur, Style, Inhalt und Verhalten)</w:t>
        </w:r>
      </w:moveFrom>
    </w:p>
    <w:p w14:paraId="6A035FA9" w14:textId="6BF5C5BB" w:rsidR="00835C74" w:rsidDel="00D36740" w:rsidRDefault="00835C74" w:rsidP="00D36740">
      <w:pPr>
        <w:pPrChange w:id="365" w:author="Edmund Senkleiter" w:date="2014-12-14T11:24:00Z">
          <w:pPr/>
        </w:pPrChange>
      </w:pPr>
      <w:moveFrom w:id="366" w:author="Edmund Senkleiter" w:date="2014-12-14T11:24:00Z">
        <w:r w:rsidDel="00D36740">
          <w:t>-Beschreibung von Präsentation sowie Nutzung der Daten (Darstellungsart, Event ausfü</w:t>
        </w:r>
        <w:r w:rsidDel="00D36740">
          <w:t>h</w:t>
        </w:r>
        <w:r w:rsidDel="00D36740">
          <w:t>rung) / Bietet neben reiner Beschreibung der Darstellung, Mö</w:t>
        </w:r>
        <w:r w:rsidDel="00D36740">
          <w:t>g</w:t>
        </w:r>
        <w:r w:rsidDel="00D36740">
          <w:t>lichkeit Aktionen/ Events au</w:t>
        </w:r>
        <w:r w:rsidDel="00D36740">
          <w:t>f</w:t>
        </w:r>
        <w:r w:rsidDel="00D36740">
          <w:t>rufen zu lassen</w:t>
        </w:r>
      </w:moveFrom>
    </w:p>
    <w:p w14:paraId="60B454FD" w14:textId="1269B04B" w:rsidR="00941199" w:rsidDel="00D36740" w:rsidRDefault="00941199" w:rsidP="00D36740">
      <w:pPr>
        <w:pPrChange w:id="367" w:author="Edmund Senkleiter" w:date="2014-12-14T11:24:00Z">
          <w:pPr/>
        </w:pPrChange>
      </w:pPr>
      <w:moveFrom w:id="368" w:author="Edmund Senkleiter" w:date="2014-12-14T11:24:00Z">
        <w:r w:rsidDel="00D36740">
          <w:t>-Vordefinierte abstrakte Aktionen / Event Bspw. Text senden, Kontakt hinzufügen,  Rufnummer wä</w:t>
        </w:r>
        <w:r w:rsidDel="00D36740">
          <w:t>h</w:t>
        </w:r>
        <w:r w:rsidDel="00D36740">
          <w:t>len, Öffnen anderer Applikation, zu anderen Ansic</w:t>
        </w:r>
        <w:r w:rsidDel="00D36740">
          <w:t>h</w:t>
        </w:r>
        <w:r w:rsidDel="00D36740">
          <w:t xml:space="preserve">ten wechseln / diese öffnen </w:t>
        </w:r>
      </w:moveFrom>
    </w:p>
    <w:p w14:paraId="6152BE1C" w14:textId="7B9CE165" w:rsidR="00941199" w:rsidRDefault="00941199" w:rsidP="00297418">
      <w:pPr>
        <w:pStyle w:val="Listenabsatz"/>
        <w:pPrChange w:id="369" w:author="Edmund Senkleiter" w:date="2014-12-14T13:03:00Z">
          <w:pPr/>
        </w:pPrChange>
      </w:pPr>
      <w:moveFrom w:id="370" w:author="Edmund Senkleiter" w:date="2014-12-14T11:24:00Z">
        <w:r w:rsidDel="00D36740">
          <w:tab/>
        </w:r>
        <w:r w:rsidDel="00D36740">
          <w:tab/>
          <w:t>-konkrete Implementierung durch jeweilige Zielplattform</w:t>
        </w:r>
      </w:moveFrom>
      <w:moveFromRangeEnd w:id="359"/>
    </w:p>
    <w:p w14:paraId="4982A6AB" w14:textId="512A64B7" w:rsidR="00835C74" w:rsidRDefault="002B5204" w:rsidP="002B5204">
      <w:pPr>
        <w:pStyle w:val="berschrift2"/>
        <w:rPr>
          <w:ins w:id="371" w:author="Edmund Senkleiter" w:date="2014-12-14T13:02:00Z"/>
        </w:rPr>
        <w:pPrChange w:id="372" w:author="Edmund Senkleiter" w:date="2014-12-14T13:02:00Z">
          <w:pPr/>
        </w:pPrChange>
      </w:pPr>
      <w:bookmarkStart w:id="373" w:name="_Toc280181509"/>
      <w:ins w:id="374" w:author="Edmund Senkleiter" w:date="2014-12-14T13:02:00Z">
        <w:r>
          <w:t xml:space="preserve">Bewertung aktueller </w:t>
        </w:r>
      </w:ins>
      <w:ins w:id="375" w:author="Edmund Senkleiter" w:date="2014-12-14T16:45:00Z">
        <w:r w:rsidR="004D7527">
          <w:t>E</w:t>
        </w:r>
      </w:ins>
      <w:ins w:id="376" w:author="Edmund Senkleiter" w:date="2014-12-14T13:02:00Z">
        <w:r>
          <w:t>ntwicklungsframeworks</w:t>
        </w:r>
        <w:bookmarkEnd w:id="373"/>
      </w:ins>
    </w:p>
    <w:p w14:paraId="3C5B932C" w14:textId="4248F11D" w:rsidR="003117BB" w:rsidRDefault="00297418" w:rsidP="002B5204">
      <w:pPr>
        <w:rPr>
          <w:ins w:id="377" w:author="Edmund Senkleiter" w:date="2014-12-14T13:38:00Z"/>
        </w:rPr>
        <w:pPrChange w:id="378" w:author="Edmund Senkleiter" w:date="2014-12-14T13:02:00Z">
          <w:pPr/>
        </w:pPrChange>
      </w:pPr>
      <w:ins w:id="379" w:author="Edmund Senkleiter" w:date="2014-12-14T13:05:00Z">
        <w:r>
          <w:t xml:space="preserve">Die Studie </w:t>
        </w:r>
      </w:ins>
      <w:ins w:id="380" w:author="Edmund Senkleiter" w:date="2014-12-14T13:09:00Z">
        <w:r>
          <w:t>„</w:t>
        </w:r>
      </w:ins>
      <w:ins w:id="381" w:author="Edmund Senkleiter" w:date="2014-12-14T13:05:00Z">
        <w:r>
          <w:t xml:space="preserve">Evaluation </w:t>
        </w:r>
        <w:proofErr w:type="spellStart"/>
        <w:r>
          <w:t>of</w:t>
        </w:r>
        <w:proofErr w:type="spellEnd"/>
        <w:r>
          <w:t xml:space="preserve"> mobile Web </w:t>
        </w:r>
        <w:proofErr w:type="spellStart"/>
        <w:r>
          <w:t>applications</w:t>
        </w:r>
      </w:ins>
      <w:proofErr w:type="spellEnd"/>
      <w:ins w:id="382" w:author="Edmund Senkleiter" w:date="2014-12-14T13:09:00Z">
        <w:r>
          <w:t>“</w:t>
        </w:r>
      </w:ins>
      <w:ins w:id="383" w:author="Edmund Senkleiter" w:date="2014-12-14T13:05:00Z">
        <w:r>
          <w:t xml:space="preserve"> (</w:t>
        </w:r>
        <w:proofErr w:type="spellStart"/>
        <w:r>
          <w:t>Heitk</w:t>
        </w:r>
        <w:proofErr w:type="spellEnd"/>
        <w:r>
          <w:t xml:space="preserve"> 2013) </w:t>
        </w:r>
      </w:ins>
      <w:ins w:id="384" w:author="Edmund Senkleiter" w:date="2014-12-14T13:10:00Z">
        <w:r>
          <w:t>bewertet 4 aktuelle Lösu</w:t>
        </w:r>
        <w:r>
          <w:t>n</w:t>
        </w:r>
        <w:r>
          <w:t>gen</w:t>
        </w:r>
      </w:ins>
      <w:ins w:id="385" w:author="Edmund Senkleiter" w:date="2014-12-14T13:11:00Z">
        <w:r w:rsidR="007152EE">
          <w:t xml:space="preserve"> / Frameworks</w:t>
        </w:r>
      </w:ins>
      <w:ins w:id="386" w:author="Edmund Senkleiter" w:date="2014-12-14T13:05:00Z">
        <w:r>
          <w:t xml:space="preserve"> </w:t>
        </w:r>
      </w:ins>
      <w:ins w:id="387" w:author="Edmund Senkleiter" w:date="2014-12-14T13:15:00Z">
        <w:r w:rsidR="007152EE">
          <w:t>im Hinblick auf</w:t>
        </w:r>
      </w:ins>
      <w:ins w:id="388" w:author="Edmund Senkleiter" w:date="2014-12-14T16:18:00Z">
        <w:r w:rsidR="003117BB">
          <w:t xml:space="preserve"> die</w:t>
        </w:r>
      </w:ins>
      <w:ins w:id="389" w:author="Edmund Senkleiter" w:date="2014-12-14T13:05:00Z">
        <w:r>
          <w:t xml:space="preserve"> zuvor genannten </w:t>
        </w:r>
      </w:ins>
      <w:ins w:id="390" w:author="Edmund Senkleiter" w:date="2014-12-14T13:10:00Z">
        <w:r>
          <w:t>Kriterien</w:t>
        </w:r>
      </w:ins>
      <w:ins w:id="391" w:author="Edmund Senkleiter" w:date="2014-12-14T13:05:00Z">
        <w:r>
          <w:t>.</w:t>
        </w:r>
      </w:ins>
      <w:ins w:id="392" w:author="Edmund Senkleiter" w:date="2014-12-14T13:10:00Z">
        <w:r w:rsidR="007152EE">
          <w:t xml:space="preserve"> </w:t>
        </w:r>
      </w:ins>
      <w:ins w:id="393" w:author="Edmund Senkleiter" w:date="2014-12-14T16:18:00Z">
        <w:r w:rsidR="003117BB">
          <w:t>Als vierte Lösung werden die nativ entwickelten Anwendungen betrachtet, auf die hier jedoch nicht mitaufgeführt we</w:t>
        </w:r>
        <w:r w:rsidR="003117BB">
          <w:t>r</w:t>
        </w:r>
        <w:r w:rsidR="003117BB">
          <w:t xml:space="preserve">den, da diese nicht dem ersten Ansatz </w:t>
        </w:r>
      </w:ins>
      <w:ins w:id="394" w:author="Edmund Senkleiter" w:date="2014-12-14T16:19:00Z">
        <w:r w:rsidR="003117BB">
          <w:t xml:space="preserve">entsprechen, da sie keine Beschreibungssprache zur Laufzeit interpretieren. </w:t>
        </w:r>
      </w:ins>
      <w:ins w:id="395" w:author="Edmund Senkleiter" w:date="2014-12-14T16:16:00Z">
        <w:r w:rsidR="003117BB">
          <w:t>Die erste Lösung sind die g</w:t>
        </w:r>
        <w:r w:rsidR="003117BB">
          <w:t>e</w:t>
        </w:r>
        <w:r w:rsidR="003117BB">
          <w:t>wöhnlichen Web Apps</w:t>
        </w:r>
      </w:ins>
      <w:ins w:id="396" w:author="Edmund Senkleiter" w:date="2014-12-14T16:21:00Z">
        <w:r w:rsidR="003117BB">
          <w:t>. Die zweite ist e</w:t>
        </w:r>
      </w:ins>
      <w:ins w:id="397" w:author="Edmund Senkleiter" w:date="2014-12-14T16:17:00Z">
        <w:r w:rsidR="003117BB">
          <w:t>in bekanntes Open Source Framework für die Entwicklung von hybriden Apps: PhoneGap (Ph</w:t>
        </w:r>
        <w:r w:rsidR="003117BB">
          <w:t>o</w:t>
        </w:r>
        <w:r w:rsidR="003117BB">
          <w:t>neGap 2014). Die Anwendungen werden mit HTML, CSS und JavaScript entwickelt, j</w:t>
        </w:r>
        <w:r w:rsidR="003117BB">
          <w:t>e</w:t>
        </w:r>
        <w:r w:rsidR="003117BB">
          <w:t>doch wird der Webinterpreter um eine JavaScript API in Kombination mit einer Brücke zur Har</w:t>
        </w:r>
        <w:r w:rsidR="003117BB">
          <w:t>d</w:t>
        </w:r>
        <w:r w:rsidR="003117BB">
          <w:t xml:space="preserve">ware erweitert. Ein Beispiel für die Nutzung eines eigenen Interpreters liefert das Framework Titanium Mobile (Titanium Mobile 2014). Die Benutzerschnittstelle, Logik und Daten werden in JavaScript programmiert und zur Laufzeit interpretiert. </w:t>
        </w:r>
      </w:ins>
    </w:p>
    <w:p w14:paraId="360D181A" w14:textId="5606FE12" w:rsidR="00B04DC8" w:rsidRDefault="00185E0D" w:rsidP="002B5204">
      <w:pPr>
        <w:rPr>
          <w:ins w:id="398" w:author="Edmund Senkleiter" w:date="2014-12-14T13:50:00Z"/>
        </w:rPr>
        <w:pPrChange w:id="399" w:author="Edmund Senkleiter" w:date="2014-12-14T13:02:00Z">
          <w:pPr/>
        </w:pPrChange>
      </w:pPr>
      <w:ins w:id="400" w:author="Edmund Senkleiter" w:date="2014-12-14T16:28:00Z">
        <w:r>
          <w:t>// TEXT LÖSUNG TABELLE //</w:t>
        </w:r>
      </w:ins>
      <w:ins w:id="401" w:author="Edmund Senkleiter" w:date="2014-12-14T13:10:00Z">
        <w:r w:rsidR="007152EE">
          <w:t>Die erste</w:t>
        </w:r>
      </w:ins>
      <w:ins w:id="402" w:author="Edmund Senkleiter" w:date="2014-12-14T13:11:00Z">
        <w:r w:rsidR="007152EE">
          <w:t xml:space="preserve"> Lösung</w:t>
        </w:r>
      </w:ins>
      <w:ins w:id="403" w:author="Edmund Senkleiter" w:date="2014-12-14T13:10:00Z">
        <w:r w:rsidR="007152EE">
          <w:t xml:space="preserve"> sind die gewöhnlichen Web Apps.</w:t>
        </w:r>
      </w:ins>
      <w:ins w:id="404" w:author="Edmund Senkleiter" w:date="2014-12-14T13:11:00Z">
        <w:r w:rsidR="007152EE">
          <w:t xml:space="preserve"> </w:t>
        </w:r>
      </w:ins>
      <w:ins w:id="405" w:author="Edmund Senkleiter" w:date="2014-12-14T13:16:00Z">
        <w:r w:rsidR="007152EE">
          <w:t>Die meisten Tools und Frameworks sind</w:t>
        </w:r>
      </w:ins>
      <w:ins w:id="406" w:author="Edmund Senkleiter" w:date="2014-12-14T13:17:00Z">
        <w:r w:rsidR="007152EE">
          <w:t xml:space="preserve"> </w:t>
        </w:r>
        <w:proofErr w:type="spellStart"/>
        <w:r w:rsidR="007152EE">
          <w:t>OpenSource</w:t>
        </w:r>
        <w:proofErr w:type="spellEnd"/>
        <w:r w:rsidR="007152EE">
          <w:t xml:space="preserve"> und es fallen nur für einige Ausnahmen G</w:t>
        </w:r>
        <w:r w:rsidR="007152EE">
          <w:t>e</w:t>
        </w:r>
        <w:r w:rsidR="007152EE">
          <w:t xml:space="preserve">bühren bzw. Kosten an. Support erhält man von großen aktiven Communities, jedoch ist es üblich für </w:t>
        </w:r>
        <w:proofErr w:type="spellStart"/>
        <w:r w:rsidR="007152EE">
          <w:t>OpenSource</w:t>
        </w:r>
        <w:proofErr w:type="spellEnd"/>
        <w:r w:rsidR="007152EE">
          <w:t xml:space="preserve"> Projekte mit Support Geld zu verdienen. Weitere Kosten können für den Betrieb der Webseite anfallen. Es werden alle Plattformen unterstützt die einen Webbro</w:t>
        </w:r>
        <w:r w:rsidR="007152EE">
          <w:t>w</w:t>
        </w:r>
        <w:r w:rsidR="007152EE">
          <w:t>ser besitzen.</w:t>
        </w:r>
      </w:ins>
      <w:ins w:id="407" w:author="Edmund Senkleiter" w:date="2014-12-14T13:22:00Z">
        <w:r w:rsidR="002D0EC7">
          <w:t xml:space="preserve"> Der Zugang zu plattformspezifischen Funktionen hat sich durch HTML5 verbe</w:t>
        </w:r>
        <w:r w:rsidR="002D0EC7">
          <w:t>s</w:t>
        </w:r>
        <w:r w:rsidR="002D0EC7">
          <w:t xml:space="preserve">sert, da </w:t>
        </w:r>
      </w:ins>
      <w:ins w:id="408" w:author="Edmund Senkleiter" w:date="2014-12-14T13:23:00Z">
        <w:r w:rsidR="002D0EC7">
          <w:t>nun</w:t>
        </w:r>
      </w:ins>
      <w:ins w:id="409" w:author="Edmund Senkleiter" w:date="2014-12-14T13:22:00Z">
        <w:r w:rsidR="002D0EC7">
          <w:t xml:space="preserve"> das lokale speichern von Daten möglich ist. Abspielen von Video und Audio D</w:t>
        </w:r>
        <w:r w:rsidR="002D0EC7">
          <w:t>a</w:t>
        </w:r>
        <w:r w:rsidR="002D0EC7">
          <w:t>teien sowie die Nutzung von Multi-</w:t>
        </w:r>
      </w:ins>
      <w:ins w:id="410" w:author="Edmund Senkleiter" w:date="2014-12-14T13:24:00Z">
        <w:r w:rsidR="002D0EC7">
          <w:t>T</w:t>
        </w:r>
      </w:ins>
      <w:ins w:id="411" w:author="Edmund Senkleiter" w:date="2014-12-14T13:22:00Z">
        <w:r w:rsidR="002D0EC7">
          <w:t>ouch Gesten ist ebenfalls möglich</w:t>
        </w:r>
      </w:ins>
      <w:ins w:id="412" w:author="Edmund Senkleiter" w:date="2014-12-14T13:24:00Z">
        <w:r w:rsidR="002D0EC7">
          <w:t xml:space="preserve">. </w:t>
        </w:r>
      </w:ins>
      <w:ins w:id="413" w:author="Edmund Senkleiter" w:date="2014-12-14T13:27:00Z">
        <w:r w:rsidR="002D0EC7">
          <w:t>Aufgrund der Nu</w:t>
        </w:r>
        <w:r w:rsidR="002D0EC7">
          <w:t>t</w:t>
        </w:r>
        <w:r w:rsidR="002D0EC7">
          <w:t>zung von Spr</w:t>
        </w:r>
        <w:r w:rsidR="002D0EC7">
          <w:t>a</w:t>
        </w:r>
        <w:r w:rsidR="002D0EC7">
          <w:t>chen wie HTML, CSS und JavaScript ist die Lösung sehr wohl zukunftssicher, jedoch ist dies je nach Nutzung externer Frameworks</w:t>
        </w:r>
      </w:ins>
      <w:ins w:id="414" w:author="Edmund Senkleiter" w:date="2014-12-14T13:28:00Z">
        <w:r w:rsidR="002D0EC7">
          <w:t xml:space="preserve"> (für </w:t>
        </w:r>
      </w:ins>
      <w:ins w:id="415" w:author="Edmund Senkleiter" w:date="2014-12-14T13:27:00Z">
        <w:r w:rsidR="002D0EC7">
          <w:t>JavaScript</w:t>
        </w:r>
      </w:ins>
      <w:ins w:id="416" w:author="Edmund Senkleiter" w:date="2014-12-14T13:29:00Z">
        <w:r w:rsidR="002D0EC7">
          <w:t xml:space="preserve"> bspw.</w:t>
        </w:r>
      </w:ins>
      <w:ins w:id="417" w:author="Edmund Senkleiter" w:date="2014-12-14T13:28:00Z">
        <w:r w:rsidR="002D0EC7">
          <w:t xml:space="preserve">) </w:t>
        </w:r>
      </w:ins>
      <w:ins w:id="418" w:author="Edmund Senkleiter" w:date="2014-12-14T13:27:00Z">
        <w:r w:rsidR="002D0EC7">
          <w:t>nicht mehr s</w:t>
        </w:r>
        <w:r w:rsidR="002D0EC7">
          <w:t>i</w:t>
        </w:r>
        <w:r w:rsidR="002D0EC7">
          <w:t>chergestellt.</w:t>
        </w:r>
      </w:ins>
      <w:ins w:id="419" w:author="Edmund Senkleiter" w:date="2014-12-14T13:29:00Z">
        <w:r w:rsidR="002D0EC7">
          <w:t xml:space="preserve"> Das Erscheinungsbild wird über CSS definiert</w:t>
        </w:r>
      </w:ins>
      <w:ins w:id="420" w:author="Edmund Senkleiter" w:date="2014-12-14T13:30:00Z">
        <w:r w:rsidR="00C63B61">
          <w:t xml:space="preserve"> und entspricht nicht dem der nat</w:t>
        </w:r>
        <w:r w:rsidR="00C63B61">
          <w:t>i</w:t>
        </w:r>
        <w:r w:rsidR="00C63B61">
          <w:t xml:space="preserve">ven Apps. </w:t>
        </w:r>
      </w:ins>
      <w:ins w:id="421" w:author="Edmund Senkleiter" w:date="2014-12-14T13:32:00Z">
        <w:r w:rsidR="00C63B61">
          <w:t>Zur Benutzbarkeit trägt HTML5 bei, da a</w:t>
        </w:r>
      </w:ins>
      <w:ins w:id="422" w:author="Edmund Senkleiter" w:date="2014-12-14T13:31:00Z">
        <w:r w:rsidR="00C63B61">
          <w:t>ufgrund der lokalen Speichermöglichke</w:t>
        </w:r>
        <w:r w:rsidR="00C63B61">
          <w:t>i</w:t>
        </w:r>
        <w:r w:rsidR="00C63B61">
          <w:t>ten es nun möglich</w:t>
        </w:r>
      </w:ins>
      <w:ins w:id="423" w:author="Edmund Senkleiter" w:date="2014-12-14T13:32:00Z">
        <w:r w:rsidR="00C63B61">
          <w:t xml:space="preserve"> ist</w:t>
        </w:r>
      </w:ins>
      <w:ins w:id="424" w:author="Edmund Senkleiter" w:date="2014-12-14T13:31:00Z">
        <w:r w:rsidR="00C63B61">
          <w:t xml:space="preserve"> den </w:t>
        </w:r>
      </w:ins>
      <w:ins w:id="425" w:author="Edmund Senkleiter" w:date="2014-12-14T13:32:00Z">
        <w:r w:rsidR="00C63B61">
          <w:t xml:space="preserve">alten </w:t>
        </w:r>
      </w:ins>
      <w:ins w:id="426" w:author="Edmund Senkleiter" w:date="2014-12-14T13:31:00Z">
        <w:r w:rsidR="00C63B61">
          <w:t>Zustand der Web App beim erneuten Ö</w:t>
        </w:r>
      </w:ins>
      <w:ins w:id="427" w:author="Edmund Senkleiter" w:date="2014-12-14T13:32:00Z">
        <w:r w:rsidR="00C63B61">
          <w:t>ffnen wiederherzuste</w:t>
        </w:r>
        <w:r w:rsidR="00C63B61">
          <w:t>l</w:t>
        </w:r>
        <w:r w:rsidR="00C63B61">
          <w:t>len.</w:t>
        </w:r>
      </w:ins>
      <w:ins w:id="428" w:author="Edmund Senkleiter" w:date="2014-12-14T13:33:00Z">
        <w:r w:rsidR="00C63B61">
          <w:t xml:space="preserve"> Die A</w:t>
        </w:r>
        <w:r w:rsidR="00C63B61">
          <w:t>n</w:t>
        </w:r>
        <w:r w:rsidR="00C63B61">
          <w:t>wendungsgeschwindigkeit ist natürlich abhängig von der Konnektivität, jedoch ist die Au</w:t>
        </w:r>
        <w:r w:rsidR="00C63B61">
          <w:t>s</w:t>
        </w:r>
        <w:r w:rsidR="00C63B61">
          <w:t>führung zu</w:t>
        </w:r>
      </w:ins>
      <w:ins w:id="429" w:author="Edmund Senkleiter" w:date="2014-12-14T13:35:00Z">
        <w:r w:rsidR="00C63B61">
          <w:t>r</w:t>
        </w:r>
      </w:ins>
      <w:ins w:id="430" w:author="Edmund Senkleiter" w:date="2014-12-14T13:33:00Z">
        <w:r w:rsidR="00C63B61">
          <w:t xml:space="preserve"> Laufzeit durch die optimierten Browser sehr performant.</w:t>
        </w:r>
      </w:ins>
      <w:ins w:id="431" w:author="Edmund Senkleiter" w:date="2014-12-14T13:35:00Z">
        <w:r w:rsidR="00C63B61">
          <w:t xml:space="preserve"> Die Distribution </w:t>
        </w:r>
      </w:ins>
      <w:ins w:id="432" w:author="Edmund Senkleiter" w:date="2014-12-14T13:36:00Z">
        <w:r w:rsidR="00C63B61">
          <w:t>ist sehr</w:t>
        </w:r>
      </w:ins>
      <w:ins w:id="433" w:author="Edmund Senkleiter" w:date="2014-12-14T13:37:00Z">
        <w:r w:rsidR="00C63B61">
          <w:t xml:space="preserve"> einfach</w:t>
        </w:r>
      </w:ins>
      <w:ins w:id="434" w:author="Edmund Senkleiter" w:date="2014-12-14T13:36:00Z">
        <w:r w:rsidR="00C63B61">
          <w:t>, da die Nutzer nur die URL eingeben müssen und damit auch die aktuellste Version der Web App erha</w:t>
        </w:r>
        <w:r w:rsidR="00C63B61">
          <w:t>l</w:t>
        </w:r>
        <w:r w:rsidR="00C63B61">
          <w:t>ten.</w:t>
        </w:r>
      </w:ins>
      <w:ins w:id="435" w:author="Edmund Senkleiter" w:date="2014-12-14T16:29:00Z">
        <w:r>
          <w:t xml:space="preserve"> // ENDE TEXTLÖSUNG TABELLE//</w:t>
        </w:r>
      </w:ins>
    </w:p>
    <w:tbl>
      <w:tblPr>
        <w:tblStyle w:val="Tabellenraster"/>
        <w:tblW w:w="0" w:type="auto"/>
        <w:tblLook w:val="04A0" w:firstRow="1" w:lastRow="0" w:firstColumn="1" w:lastColumn="0" w:noHBand="0" w:noVBand="1"/>
      </w:tblPr>
      <w:tblGrid>
        <w:gridCol w:w="3070"/>
        <w:gridCol w:w="3070"/>
        <w:gridCol w:w="3071"/>
      </w:tblGrid>
      <w:tr w:rsidR="00B04DC8" w14:paraId="6C476872" w14:textId="77777777" w:rsidTr="00B04DC8">
        <w:trPr>
          <w:ins w:id="436" w:author="Edmund Senkleiter" w:date="2014-12-14T13:51:00Z"/>
        </w:trPr>
        <w:tc>
          <w:tcPr>
            <w:tcW w:w="3070" w:type="dxa"/>
          </w:tcPr>
          <w:p w14:paraId="328191B4" w14:textId="44912E28" w:rsidR="00B04DC8" w:rsidRDefault="00B04DC8" w:rsidP="00B04DC8">
            <w:pPr>
              <w:jc w:val="center"/>
              <w:rPr>
                <w:ins w:id="437" w:author="Edmund Senkleiter" w:date="2014-12-14T13:51:00Z"/>
              </w:rPr>
              <w:pPrChange w:id="438" w:author="Edmund Senkleiter" w:date="2014-12-14T13:52:00Z">
                <w:pPr/>
              </w:pPrChange>
            </w:pPr>
            <w:ins w:id="439" w:author="Edmund Senkleiter" w:date="2014-12-14T13:51:00Z">
              <w:r>
                <w:t>Web Apps</w:t>
              </w:r>
            </w:ins>
          </w:p>
        </w:tc>
        <w:tc>
          <w:tcPr>
            <w:tcW w:w="3070" w:type="dxa"/>
          </w:tcPr>
          <w:p w14:paraId="2FBF816E" w14:textId="10A49079" w:rsidR="00B04DC8" w:rsidRDefault="00B04DC8" w:rsidP="00B04DC8">
            <w:pPr>
              <w:jc w:val="center"/>
              <w:rPr>
                <w:ins w:id="440" w:author="Edmund Senkleiter" w:date="2014-12-14T13:51:00Z"/>
              </w:rPr>
              <w:pPrChange w:id="441" w:author="Edmund Senkleiter" w:date="2014-12-14T13:53:00Z">
                <w:pPr/>
              </w:pPrChange>
            </w:pPr>
            <w:ins w:id="442" w:author="Edmund Senkleiter" w:date="2014-12-14T13:52:00Z">
              <w:r>
                <w:t>Phone Gap</w:t>
              </w:r>
            </w:ins>
          </w:p>
        </w:tc>
        <w:tc>
          <w:tcPr>
            <w:tcW w:w="3071" w:type="dxa"/>
          </w:tcPr>
          <w:p w14:paraId="60D52709" w14:textId="14472091" w:rsidR="00B04DC8" w:rsidRDefault="00B04DC8" w:rsidP="00B04DC8">
            <w:pPr>
              <w:jc w:val="center"/>
              <w:rPr>
                <w:ins w:id="443" w:author="Edmund Senkleiter" w:date="2014-12-14T13:51:00Z"/>
              </w:rPr>
              <w:pPrChange w:id="444" w:author="Edmund Senkleiter" w:date="2014-12-14T13:53:00Z">
                <w:pPr/>
              </w:pPrChange>
            </w:pPr>
            <w:ins w:id="445" w:author="Edmund Senkleiter" w:date="2014-12-14T13:52:00Z">
              <w:r>
                <w:t>Titanium Mobile</w:t>
              </w:r>
            </w:ins>
          </w:p>
        </w:tc>
      </w:tr>
      <w:tr w:rsidR="00B04DC8" w14:paraId="41A9807B" w14:textId="77777777" w:rsidTr="00B04DC8">
        <w:trPr>
          <w:ins w:id="446" w:author="Edmund Senkleiter" w:date="2014-12-14T13:51:00Z"/>
        </w:trPr>
        <w:tc>
          <w:tcPr>
            <w:tcW w:w="9211" w:type="dxa"/>
            <w:gridSpan w:val="3"/>
          </w:tcPr>
          <w:p w14:paraId="5D4F2E21" w14:textId="213223DA" w:rsidR="00B04DC8" w:rsidRDefault="00B04DC8" w:rsidP="00B04DC8">
            <w:pPr>
              <w:jc w:val="center"/>
              <w:rPr>
                <w:ins w:id="447" w:author="Edmund Senkleiter" w:date="2014-12-14T13:51:00Z"/>
              </w:rPr>
              <w:pPrChange w:id="448" w:author="Edmund Senkleiter" w:date="2014-12-14T13:52:00Z">
                <w:pPr/>
              </w:pPrChange>
            </w:pPr>
            <w:ins w:id="449" w:author="Edmund Senkleiter" w:date="2014-12-14T13:52:00Z">
              <w:r>
                <w:t>Lizenz und Kosten</w:t>
              </w:r>
            </w:ins>
          </w:p>
        </w:tc>
      </w:tr>
      <w:tr w:rsidR="00B04DC8" w14:paraId="7C247421" w14:textId="77777777" w:rsidTr="00B04DC8">
        <w:trPr>
          <w:ins w:id="450" w:author="Edmund Senkleiter" w:date="2014-12-14T13:51:00Z"/>
        </w:trPr>
        <w:tc>
          <w:tcPr>
            <w:tcW w:w="3070" w:type="dxa"/>
          </w:tcPr>
          <w:p w14:paraId="7BFFB66F" w14:textId="18938B0F" w:rsidR="00B04DC8" w:rsidRDefault="00B04DC8" w:rsidP="002B5204">
            <w:pPr>
              <w:rPr>
                <w:ins w:id="451" w:author="Edmund Senkleiter" w:date="2014-12-14T13:53:00Z"/>
              </w:rPr>
            </w:pPr>
            <w:ins w:id="452" w:author="Edmund Senkleiter" w:date="2014-12-14T13:53:00Z">
              <w:r>
                <w:t>Meisten Tools und Fram</w:t>
              </w:r>
              <w:r>
                <w:t>e</w:t>
              </w:r>
              <w:r>
                <w:t>works Open</w:t>
              </w:r>
            </w:ins>
            <w:ins w:id="453" w:author="Edmund Senkleiter" w:date="2014-12-14T13:55:00Z">
              <w:r>
                <w:t xml:space="preserve"> </w:t>
              </w:r>
            </w:ins>
            <w:ins w:id="454" w:author="Edmund Senkleiter" w:date="2014-12-14T13:53:00Z">
              <w:r>
                <w:t xml:space="preserve">Source </w:t>
              </w:r>
            </w:ins>
          </w:p>
          <w:p w14:paraId="47DBA665" w14:textId="77777777" w:rsidR="00B04DC8" w:rsidRDefault="00B04DC8" w:rsidP="002B5204">
            <w:pPr>
              <w:rPr>
                <w:ins w:id="455" w:author="Edmund Senkleiter" w:date="2014-12-14T13:54:00Z"/>
              </w:rPr>
            </w:pPr>
            <w:ins w:id="456" w:author="Edmund Senkleiter" w:date="2014-12-14T13:54:00Z">
              <w:r>
                <w:t>Support durch große Co</w:t>
              </w:r>
              <w:r>
                <w:t>m</w:t>
              </w:r>
              <w:r>
                <w:t>munities</w:t>
              </w:r>
            </w:ins>
          </w:p>
          <w:p w14:paraId="1EB2B605" w14:textId="508B5B63" w:rsidR="00B04DC8" w:rsidRDefault="00B04DC8" w:rsidP="002B5204">
            <w:pPr>
              <w:rPr>
                <w:ins w:id="457" w:author="Edmund Senkleiter" w:date="2014-12-14T13:51:00Z"/>
              </w:rPr>
            </w:pPr>
            <w:ins w:id="458" w:author="Edmund Senkleiter" w:date="2014-12-14T13:54:00Z">
              <w:r>
                <w:t>Kosten für den Betrieb der Webseite</w:t>
              </w:r>
            </w:ins>
          </w:p>
        </w:tc>
        <w:tc>
          <w:tcPr>
            <w:tcW w:w="3070" w:type="dxa"/>
          </w:tcPr>
          <w:p w14:paraId="78AE78C2" w14:textId="77777777" w:rsidR="00B04DC8" w:rsidRDefault="00B04DC8" w:rsidP="00B04DC8">
            <w:pPr>
              <w:rPr>
                <w:ins w:id="459" w:author="Edmund Senkleiter" w:date="2014-12-14T13:56:00Z"/>
              </w:rPr>
            </w:pPr>
            <w:ins w:id="460" w:author="Edmund Senkleiter" w:date="2014-12-14T13:55:00Z">
              <w:r>
                <w:t>Open Source Software unter Apache Lizen</w:t>
              </w:r>
            </w:ins>
            <w:ins w:id="461" w:author="Edmund Senkleiter" w:date="2014-12-14T13:56:00Z">
              <w:r>
                <w:t>z</w:t>
              </w:r>
            </w:ins>
            <w:ins w:id="462" w:author="Edmund Senkleiter" w:date="2014-12-14T13:55:00Z">
              <w:r>
                <w:t xml:space="preserve"> 2.0 / GPL/MIT Lizenz</w:t>
              </w:r>
            </w:ins>
          </w:p>
          <w:p w14:paraId="48FD8E4B" w14:textId="463D2FDC" w:rsidR="00B04DC8" w:rsidRDefault="00B04DC8" w:rsidP="00B04DC8">
            <w:pPr>
              <w:rPr>
                <w:ins w:id="463" w:author="Edmund Senkleiter" w:date="2014-12-14T13:51:00Z"/>
              </w:rPr>
            </w:pPr>
            <w:ins w:id="464" w:author="Edmund Senkleiter" w:date="2014-12-14T13:56:00Z">
              <w:r>
                <w:t xml:space="preserve">Anbieter verkauft Support zwischen 25$ und 2000$ pro Monat </w:t>
              </w:r>
            </w:ins>
          </w:p>
        </w:tc>
        <w:tc>
          <w:tcPr>
            <w:tcW w:w="3071" w:type="dxa"/>
          </w:tcPr>
          <w:p w14:paraId="3461D76D" w14:textId="77777777" w:rsidR="00B04DC8" w:rsidRDefault="00B04DC8" w:rsidP="002B5204">
            <w:pPr>
              <w:rPr>
                <w:ins w:id="465" w:author="Edmund Senkleiter" w:date="2014-12-14T13:57:00Z"/>
              </w:rPr>
            </w:pPr>
            <w:ins w:id="466" w:author="Edmund Senkleiter" w:date="2014-12-14T13:57:00Z">
              <w:r>
                <w:t>Community Edition ist ko</w:t>
              </w:r>
              <w:r>
                <w:t>s</w:t>
              </w:r>
              <w:r>
                <w:t>tenlos, der Funktionsumfang jedoch limitiert</w:t>
              </w:r>
            </w:ins>
          </w:p>
          <w:p w14:paraId="7CC0E5C3" w14:textId="77777777" w:rsidR="00B04DC8" w:rsidRDefault="00B04DC8" w:rsidP="002B5204">
            <w:pPr>
              <w:rPr>
                <w:ins w:id="467" w:author="Edmund Senkleiter" w:date="2014-12-14T15:13:00Z"/>
              </w:rPr>
            </w:pPr>
            <w:ins w:id="468" w:author="Edmund Senkleiter" w:date="2014-12-14T13:58:00Z">
              <w:r>
                <w:t>Proprietäre Edition enthält alle Funktionen sowie Su</w:t>
              </w:r>
              <w:r>
                <w:t>p</w:t>
              </w:r>
              <w:r>
                <w:t>port</w:t>
              </w:r>
            </w:ins>
          </w:p>
          <w:p w14:paraId="4248C117" w14:textId="0F3B60D4" w:rsidR="00076B5F" w:rsidRDefault="00076B5F" w:rsidP="002B5204">
            <w:pPr>
              <w:rPr>
                <w:ins w:id="469" w:author="Edmund Senkleiter" w:date="2014-12-14T13:51:00Z"/>
              </w:rPr>
            </w:pPr>
            <w:ins w:id="470" w:author="Edmund Senkleiter" w:date="2014-12-14T15:13:00Z">
              <w:r>
                <w:t>Eher geschlossenes System</w:t>
              </w:r>
            </w:ins>
          </w:p>
        </w:tc>
      </w:tr>
      <w:tr w:rsidR="00B04DC8" w14:paraId="575C2264" w14:textId="77777777" w:rsidTr="00B04DC8">
        <w:trPr>
          <w:ins w:id="471" w:author="Edmund Senkleiter" w:date="2014-12-14T13:51:00Z"/>
        </w:trPr>
        <w:tc>
          <w:tcPr>
            <w:tcW w:w="9211" w:type="dxa"/>
            <w:gridSpan w:val="3"/>
          </w:tcPr>
          <w:p w14:paraId="22CE172F" w14:textId="12A462A0" w:rsidR="00B04DC8" w:rsidRDefault="00B04DC8" w:rsidP="00B04DC8">
            <w:pPr>
              <w:jc w:val="center"/>
              <w:rPr>
                <w:ins w:id="472" w:author="Edmund Senkleiter" w:date="2014-12-14T13:51:00Z"/>
              </w:rPr>
              <w:pPrChange w:id="473" w:author="Edmund Senkleiter" w:date="2014-12-14T13:59:00Z">
                <w:pPr/>
              </w:pPrChange>
            </w:pPr>
            <w:ins w:id="474" w:author="Edmund Senkleiter" w:date="2014-12-14T13:59:00Z">
              <w:r>
                <w:t>Unterstütze Plattformen</w:t>
              </w:r>
            </w:ins>
          </w:p>
        </w:tc>
      </w:tr>
      <w:tr w:rsidR="00B04DC8" w14:paraId="3F102B5A" w14:textId="77777777" w:rsidTr="00B04DC8">
        <w:trPr>
          <w:ins w:id="475" w:author="Edmund Senkleiter" w:date="2014-12-14T13:51:00Z"/>
        </w:trPr>
        <w:tc>
          <w:tcPr>
            <w:tcW w:w="3070" w:type="dxa"/>
          </w:tcPr>
          <w:p w14:paraId="04A038A3" w14:textId="4B8B6FB8" w:rsidR="00B04DC8" w:rsidRDefault="00AA21A1" w:rsidP="002B5204">
            <w:pPr>
              <w:rPr>
                <w:ins w:id="476" w:author="Edmund Senkleiter" w:date="2014-12-14T13:51:00Z"/>
              </w:rPr>
            </w:pPr>
            <w:ins w:id="477" w:author="Edmund Senkleiter" w:date="2014-12-14T14:00:00Z">
              <w:r>
                <w:t>Alle Plattformen mit Webbrowser</w:t>
              </w:r>
            </w:ins>
          </w:p>
        </w:tc>
        <w:tc>
          <w:tcPr>
            <w:tcW w:w="3070" w:type="dxa"/>
          </w:tcPr>
          <w:p w14:paraId="11A984AF" w14:textId="4976BF41" w:rsidR="00B04DC8" w:rsidRDefault="00B04DC8" w:rsidP="007074DA">
            <w:pPr>
              <w:rPr>
                <w:ins w:id="478" w:author="Edmund Senkleiter" w:date="2014-12-14T13:51:00Z"/>
              </w:rPr>
            </w:pPr>
            <w:proofErr w:type="spellStart"/>
            <w:ins w:id="479" w:author="Edmund Senkleiter" w:date="2014-12-14T14:00:00Z">
              <w:r>
                <w:t>iOS</w:t>
              </w:r>
              <w:proofErr w:type="spellEnd"/>
              <w:r>
                <w:t xml:space="preserve">, </w:t>
              </w:r>
              <w:proofErr w:type="spellStart"/>
              <w:r>
                <w:t>Andorid</w:t>
              </w:r>
              <w:proofErr w:type="spellEnd"/>
              <w:r>
                <w:t xml:space="preserve">, </w:t>
              </w:r>
              <w:proofErr w:type="spellStart"/>
              <w:r>
                <w:t>BlackBerry</w:t>
              </w:r>
              <w:proofErr w:type="spellEnd"/>
              <w:r>
                <w:t xml:space="preserve"> OS, Windows Phone</w:t>
              </w:r>
            </w:ins>
            <w:ins w:id="480" w:author="Edmund Senkleiter" w:date="2014-12-14T15:03:00Z">
              <w:r w:rsidR="007074DA">
                <w:t xml:space="preserve"> 8</w:t>
              </w:r>
            </w:ins>
            <w:ins w:id="481" w:author="Edmund Senkleiter" w:date="2014-12-14T14:00:00Z">
              <w:r>
                <w:t xml:space="preserve">, </w:t>
              </w:r>
            </w:ins>
            <w:proofErr w:type="spellStart"/>
            <w:ins w:id="482" w:author="Edmund Senkleiter" w:date="2014-12-14T15:05:00Z">
              <w:r w:rsidR="00076B5F">
                <w:t>Ubuntu</w:t>
              </w:r>
              <w:proofErr w:type="spellEnd"/>
              <w:r w:rsidR="00076B5F">
                <w:t>, Firefox OS (Phone Gap 2014)</w:t>
              </w:r>
            </w:ins>
          </w:p>
        </w:tc>
        <w:tc>
          <w:tcPr>
            <w:tcW w:w="3071" w:type="dxa"/>
          </w:tcPr>
          <w:p w14:paraId="2F53DB48" w14:textId="5AB76A52" w:rsidR="00B04DC8" w:rsidRDefault="00B04DC8" w:rsidP="002B5204">
            <w:pPr>
              <w:rPr>
                <w:ins w:id="483" w:author="Edmund Senkleiter" w:date="2014-12-14T13:51:00Z"/>
              </w:rPr>
            </w:pPr>
            <w:proofErr w:type="spellStart"/>
            <w:ins w:id="484" w:author="Edmund Senkleiter" w:date="2014-12-14T13:59:00Z">
              <w:r>
                <w:t>iOS</w:t>
              </w:r>
            </w:ins>
            <w:proofErr w:type="spellEnd"/>
            <w:ins w:id="485" w:author="Edmund Senkleiter" w:date="2014-12-14T14:00:00Z">
              <w:r>
                <w:t xml:space="preserve">, </w:t>
              </w:r>
            </w:ins>
            <w:proofErr w:type="spellStart"/>
            <w:ins w:id="486" w:author="Edmund Senkleiter" w:date="2014-12-14T13:59:00Z">
              <w:r>
                <w:t>Android</w:t>
              </w:r>
            </w:ins>
            <w:proofErr w:type="spellEnd"/>
            <w:ins w:id="487" w:author="Edmund Senkleiter" w:date="2014-12-14T15:04:00Z">
              <w:r w:rsidR="007074DA">
                <w:t xml:space="preserve">, </w:t>
              </w:r>
              <w:proofErr w:type="spellStart"/>
              <w:r w:rsidR="007074DA">
                <w:t>BlackBerry</w:t>
              </w:r>
              <w:proofErr w:type="spellEnd"/>
              <w:r w:rsidR="007074DA">
                <w:t xml:space="preserve"> (</w:t>
              </w:r>
            </w:ins>
            <w:ins w:id="488" w:author="Edmund Senkleiter" w:date="2014-12-14T15:05:00Z">
              <w:r w:rsidR="00076B5F">
                <w:t>Titanium Mobile 2014)</w:t>
              </w:r>
            </w:ins>
          </w:p>
        </w:tc>
      </w:tr>
      <w:tr w:rsidR="00076B5F" w14:paraId="445CBA3E" w14:textId="77777777" w:rsidTr="00076B5F">
        <w:trPr>
          <w:ins w:id="489" w:author="Edmund Senkleiter" w:date="2014-12-14T13:51:00Z"/>
        </w:trPr>
        <w:tc>
          <w:tcPr>
            <w:tcW w:w="9211" w:type="dxa"/>
            <w:gridSpan w:val="3"/>
          </w:tcPr>
          <w:p w14:paraId="651A7DE6" w14:textId="1D27531A" w:rsidR="00076B5F" w:rsidRDefault="00076B5F" w:rsidP="00076B5F">
            <w:pPr>
              <w:jc w:val="center"/>
              <w:rPr>
                <w:ins w:id="490" w:author="Edmund Senkleiter" w:date="2014-12-14T13:51:00Z"/>
              </w:rPr>
              <w:pPrChange w:id="491" w:author="Edmund Senkleiter" w:date="2014-12-14T15:07:00Z">
                <w:pPr/>
              </w:pPrChange>
            </w:pPr>
            <w:ins w:id="492" w:author="Edmund Senkleiter" w:date="2014-12-14T15:06:00Z">
              <w:r>
                <w:t>Zugang zu plattformspezifischen Funktionen</w:t>
              </w:r>
            </w:ins>
          </w:p>
        </w:tc>
      </w:tr>
      <w:tr w:rsidR="00B04DC8" w14:paraId="28E56F6B" w14:textId="77777777" w:rsidTr="00B04DC8">
        <w:trPr>
          <w:ins w:id="493" w:author="Edmund Senkleiter" w:date="2014-12-14T13:51:00Z"/>
        </w:trPr>
        <w:tc>
          <w:tcPr>
            <w:tcW w:w="3070" w:type="dxa"/>
          </w:tcPr>
          <w:p w14:paraId="08ABC9BE" w14:textId="41672177" w:rsidR="00B04DC8" w:rsidRDefault="00076B5F" w:rsidP="002B5204">
            <w:pPr>
              <w:rPr>
                <w:ins w:id="494" w:author="Edmund Senkleiter" w:date="2014-12-14T15:07:00Z"/>
              </w:rPr>
            </w:pPr>
            <w:ins w:id="495" w:author="Edmund Senkleiter" w:date="2014-12-14T15:07:00Z">
              <w:r>
                <w:t>Verbessert durch HTML5: lokaler Speicherplatz b</w:t>
              </w:r>
              <w:r>
                <w:t>e</w:t>
              </w:r>
              <w:r>
                <w:t>grenzt nutzbar</w:t>
              </w:r>
            </w:ins>
          </w:p>
          <w:p w14:paraId="3461C69F" w14:textId="1F0965C6" w:rsidR="00076B5F" w:rsidRDefault="00076B5F" w:rsidP="002B5204">
            <w:pPr>
              <w:rPr>
                <w:ins w:id="496" w:author="Edmund Senkleiter" w:date="2014-12-14T13:51:00Z"/>
              </w:rPr>
            </w:pPr>
            <w:ins w:id="497" w:author="Edmund Senkleiter" w:date="2014-12-14T15:07:00Z">
              <w:r>
                <w:t>Video, Audio Dateien a</w:t>
              </w:r>
              <w:r>
                <w:t>b</w:t>
              </w:r>
              <w:r>
                <w:t>spielbar</w:t>
              </w:r>
            </w:ins>
            <w:ins w:id="498" w:author="Edmund Senkleiter" w:date="2014-12-14T15:08:00Z">
              <w:r>
                <w:t>, Nutzung Multi Touch Gesten</w:t>
              </w:r>
            </w:ins>
          </w:p>
        </w:tc>
        <w:tc>
          <w:tcPr>
            <w:tcW w:w="3070" w:type="dxa"/>
          </w:tcPr>
          <w:p w14:paraId="260DA365" w14:textId="2E81BCFC" w:rsidR="00B04DC8" w:rsidRDefault="00076B5F" w:rsidP="002B5204">
            <w:pPr>
              <w:rPr>
                <w:ins w:id="499" w:author="Edmund Senkleiter" w:date="2014-12-14T13:51:00Z"/>
              </w:rPr>
            </w:pPr>
            <w:ins w:id="500" w:author="Edmund Senkleiter" w:date="2014-12-14T15:08:00Z">
              <w:r>
                <w:t>Zugang zu fast allen Har</w:t>
              </w:r>
              <w:r>
                <w:t>d</w:t>
              </w:r>
              <w:r>
                <w:t>warefunktionen</w:t>
              </w:r>
            </w:ins>
            <w:ins w:id="501" w:author="Edmund Senkleiter" w:date="2014-12-14T17:08:00Z">
              <w:r w:rsidR="00ED1E8A">
                <w:rPr>
                  <w:rStyle w:val="Funotenzeichen"/>
                </w:rPr>
                <w:footnoteReference w:id="1"/>
              </w:r>
            </w:ins>
          </w:p>
        </w:tc>
        <w:tc>
          <w:tcPr>
            <w:tcW w:w="3071" w:type="dxa"/>
          </w:tcPr>
          <w:p w14:paraId="7442272A" w14:textId="700A2F3B" w:rsidR="00B04DC8" w:rsidRDefault="00076B5F" w:rsidP="002B5204">
            <w:pPr>
              <w:rPr>
                <w:ins w:id="503" w:author="Edmund Senkleiter" w:date="2014-12-14T13:51:00Z"/>
              </w:rPr>
            </w:pPr>
            <w:ins w:id="504" w:author="Edmund Senkleiter" w:date="2014-12-14T15:08:00Z">
              <w:r>
                <w:t>Ähnlich zu Phone Gap</w:t>
              </w:r>
            </w:ins>
          </w:p>
        </w:tc>
      </w:tr>
    </w:tbl>
    <w:p w14:paraId="23AB2C78" w14:textId="77777777" w:rsidR="00076B5F" w:rsidRDefault="00076B5F">
      <w:pPr>
        <w:jc w:val="left"/>
        <w:rPr>
          <w:ins w:id="505" w:author="Edmund Senkleiter" w:date="2014-12-14T15:10:00Z"/>
        </w:rPr>
      </w:pPr>
      <w:ins w:id="506" w:author="Edmund Senkleiter" w:date="2014-12-14T15:10:00Z">
        <w:r>
          <w:br w:type="page"/>
        </w:r>
      </w:ins>
    </w:p>
    <w:tbl>
      <w:tblPr>
        <w:tblStyle w:val="Tabellenraster"/>
        <w:tblW w:w="0" w:type="auto"/>
        <w:tblLook w:val="04A0" w:firstRow="1" w:lastRow="0" w:firstColumn="1" w:lastColumn="0" w:noHBand="0" w:noVBand="1"/>
      </w:tblPr>
      <w:tblGrid>
        <w:gridCol w:w="3076"/>
        <w:gridCol w:w="3134"/>
        <w:gridCol w:w="3077"/>
      </w:tblGrid>
      <w:tr w:rsidR="00076B5F" w14:paraId="0450BA8E" w14:textId="77777777" w:rsidTr="00133AA2">
        <w:trPr>
          <w:ins w:id="507" w:author="Edmund Senkleiter" w:date="2014-12-14T13:51:00Z"/>
        </w:trPr>
        <w:tc>
          <w:tcPr>
            <w:tcW w:w="9287" w:type="dxa"/>
            <w:gridSpan w:val="3"/>
          </w:tcPr>
          <w:p w14:paraId="4AB7B2BC" w14:textId="3E7D38EB" w:rsidR="00076B5F" w:rsidRDefault="00076B5F" w:rsidP="00076B5F">
            <w:pPr>
              <w:jc w:val="center"/>
              <w:rPr>
                <w:ins w:id="508" w:author="Edmund Senkleiter" w:date="2014-12-14T13:51:00Z"/>
              </w:rPr>
              <w:pPrChange w:id="509" w:author="Edmund Senkleiter" w:date="2014-12-14T15:10:00Z">
                <w:pPr/>
              </w:pPrChange>
            </w:pPr>
            <w:ins w:id="510" w:author="Edmund Senkleiter" w:date="2014-12-14T15:10:00Z">
              <w:r>
                <w:t>Zukunftsfähigkeit</w:t>
              </w:r>
            </w:ins>
          </w:p>
        </w:tc>
      </w:tr>
      <w:tr w:rsidR="00076B5F" w14:paraId="293FDE7B" w14:textId="77777777" w:rsidTr="00133AA2">
        <w:trPr>
          <w:ins w:id="511" w:author="Edmund Senkleiter" w:date="2014-12-14T15:09:00Z"/>
        </w:trPr>
        <w:tc>
          <w:tcPr>
            <w:tcW w:w="3076" w:type="dxa"/>
          </w:tcPr>
          <w:p w14:paraId="4306B106" w14:textId="559CD5BF" w:rsidR="00076B5F" w:rsidRDefault="00076B5F" w:rsidP="00076B5F">
            <w:pPr>
              <w:rPr>
                <w:ins w:id="512" w:author="Edmund Senkleiter" w:date="2014-12-14T15:09:00Z"/>
              </w:rPr>
            </w:pPr>
            <w:ins w:id="513" w:author="Edmund Senkleiter" w:date="2014-12-14T15:11:00Z">
              <w:r>
                <w:t>Ja - Nutzung fest etablie</w:t>
              </w:r>
              <w:r>
                <w:t>r</w:t>
              </w:r>
              <w:r>
                <w:t>ter Standards (HTML, CSS, J</w:t>
              </w:r>
              <w:r>
                <w:t>a</w:t>
              </w:r>
              <w:r>
                <w:t>va</w:t>
              </w:r>
            </w:ins>
            <w:ins w:id="514" w:author="Edmund Senkleiter" w:date="2014-12-14T15:12:00Z">
              <w:r>
                <w:t xml:space="preserve"> </w:t>
              </w:r>
            </w:ins>
            <w:ins w:id="515" w:author="Edmund Senkleiter" w:date="2014-12-14T15:11:00Z">
              <w:r>
                <w:t>Script)</w:t>
              </w:r>
            </w:ins>
          </w:p>
        </w:tc>
        <w:tc>
          <w:tcPr>
            <w:tcW w:w="3134" w:type="dxa"/>
          </w:tcPr>
          <w:p w14:paraId="72C200F4" w14:textId="029F8CDB" w:rsidR="00076B5F" w:rsidRDefault="00A946DE" w:rsidP="00A946DE">
            <w:pPr>
              <w:rPr>
                <w:ins w:id="516" w:author="Edmund Senkleiter" w:date="2014-12-14T15:09:00Z"/>
              </w:rPr>
            </w:pPr>
            <w:ins w:id="517" w:author="Edmund Senkleiter" w:date="2014-12-14T15:16:00Z">
              <w:r>
                <w:t xml:space="preserve">Aktive Community, </w:t>
              </w:r>
            </w:ins>
            <w:ins w:id="518" w:author="Edmund Senkleiter" w:date="2014-12-14T15:17:00Z">
              <w:r>
                <w:t>Unte</w:t>
              </w:r>
              <w:r>
                <w:t>r</w:t>
              </w:r>
              <w:r>
                <w:t>stützer:</w:t>
              </w:r>
            </w:ins>
            <w:ins w:id="519" w:author="Edmund Senkleiter" w:date="2014-12-14T15:16:00Z">
              <w:r>
                <w:t xml:space="preserve"> Adobe und IBM, als Apache Projekt geführt, r</w:t>
              </w:r>
              <w:r>
                <w:t>e</w:t>
              </w:r>
              <w:r>
                <w:t>gelmäßige Updates</w:t>
              </w:r>
            </w:ins>
          </w:p>
        </w:tc>
        <w:tc>
          <w:tcPr>
            <w:tcW w:w="3077" w:type="dxa"/>
          </w:tcPr>
          <w:p w14:paraId="12931660" w14:textId="77777777" w:rsidR="00076B5F" w:rsidRDefault="00076B5F" w:rsidP="00076B5F">
            <w:pPr>
              <w:rPr>
                <w:ins w:id="520" w:author="Edmund Senkleiter" w:date="2014-12-14T15:15:00Z"/>
              </w:rPr>
            </w:pPr>
            <w:ins w:id="521" w:author="Edmund Senkleiter" w:date="2014-12-14T15:13:00Z">
              <w:r>
                <w:t>Große Community und viele Entwickler</w:t>
              </w:r>
            </w:ins>
            <w:ins w:id="522" w:author="Edmund Senkleiter" w:date="2014-12-14T15:15:00Z">
              <w:r>
                <w:t>, f</w:t>
              </w:r>
            </w:ins>
            <w:ins w:id="523" w:author="Edmund Senkleiter" w:date="2014-12-14T15:14:00Z">
              <w:r>
                <w:t>olgt aktuellen Trends</w:t>
              </w:r>
            </w:ins>
            <w:ins w:id="524" w:author="Edmund Senkleiter" w:date="2014-12-14T15:15:00Z">
              <w:r>
                <w:t xml:space="preserve">, </w:t>
              </w:r>
              <w:r w:rsidR="00A946DE">
                <w:t>nutzt neue Funkti</w:t>
              </w:r>
              <w:r w:rsidR="00A946DE">
                <w:t>o</w:t>
              </w:r>
              <w:r w:rsidR="00A946DE">
                <w:t>nalitäten der Betriebssyst</w:t>
              </w:r>
              <w:r w:rsidR="00A946DE">
                <w:t>e</w:t>
              </w:r>
              <w:r w:rsidR="00A946DE">
                <w:t>me, regelmäßige Updates</w:t>
              </w:r>
            </w:ins>
          </w:p>
          <w:p w14:paraId="17AB7F50" w14:textId="12E0B07D" w:rsidR="00A946DE" w:rsidRDefault="00A946DE" w:rsidP="00076B5F">
            <w:pPr>
              <w:rPr>
                <w:ins w:id="525" w:author="Edmund Senkleiter" w:date="2014-12-14T15:09:00Z"/>
              </w:rPr>
            </w:pPr>
            <w:ins w:id="526" w:author="Edmund Senkleiter" w:date="2014-12-14T15:15:00Z">
              <w:r>
                <w:t>Abhängig von einer einzigen Firma</w:t>
              </w:r>
            </w:ins>
          </w:p>
        </w:tc>
      </w:tr>
      <w:tr w:rsidR="00A946DE" w14:paraId="1C64BC80" w14:textId="77777777" w:rsidTr="00133AA2">
        <w:trPr>
          <w:ins w:id="527" w:author="Edmund Senkleiter" w:date="2014-12-14T15:09:00Z"/>
        </w:trPr>
        <w:tc>
          <w:tcPr>
            <w:tcW w:w="9287" w:type="dxa"/>
            <w:gridSpan w:val="3"/>
          </w:tcPr>
          <w:p w14:paraId="1F766746" w14:textId="5653515F" w:rsidR="00A946DE" w:rsidRDefault="00A946DE" w:rsidP="00A946DE">
            <w:pPr>
              <w:jc w:val="center"/>
              <w:rPr>
                <w:ins w:id="528" w:author="Edmund Senkleiter" w:date="2014-12-14T15:09:00Z"/>
              </w:rPr>
              <w:pPrChange w:id="529" w:author="Edmund Senkleiter" w:date="2014-12-14T15:19:00Z">
                <w:pPr/>
              </w:pPrChange>
            </w:pPr>
            <w:ins w:id="530" w:author="Edmund Senkleiter" w:date="2014-12-14T15:18:00Z">
              <w:r>
                <w:t>Erscheinungsbild und Benutzbarkeit</w:t>
              </w:r>
            </w:ins>
          </w:p>
        </w:tc>
      </w:tr>
      <w:tr w:rsidR="00A946DE" w14:paraId="5014754E" w14:textId="77777777" w:rsidTr="00133AA2">
        <w:trPr>
          <w:ins w:id="531" w:author="Edmund Senkleiter" w:date="2014-12-14T15:18:00Z"/>
        </w:trPr>
        <w:tc>
          <w:tcPr>
            <w:tcW w:w="3076" w:type="dxa"/>
          </w:tcPr>
          <w:p w14:paraId="40AE56A6" w14:textId="7B3EFE22" w:rsidR="00A946DE" w:rsidRDefault="00A946DE" w:rsidP="002B5204">
            <w:pPr>
              <w:rPr>
                <w:ins w:id="532" w:author="Edmund Senkleiter" w:date="2014-12-14T15:24:00Z"/>
              </w:rPr>
            </w:pPr>
            <w:ins w:id="533" w:author="Edmund Senkleiter" w:date="2014-12-14T15:24:00Z">
              <w:r>
                <w:t>CSS definiert Erscheinung</w:t>
              </w:r>
              <w:r>
                <w:t>s</w:t>
              </w:r>
              <w:r>
                <w:t>bild, native Benutzerschnit</w:t>
              </w:r>
              <w:r>
                <w:t>t</w:t>
              </w:r>
              <w:r>
                <w:t>stellenelemente nicht mö</w:t>
              </w:r>
              <w:r>
                <w:t>g</w:t>
              </w:r>
              <w:r>
                <w:t>lich</w:t>
              </w:r>
            </w:ins>
          </w:p>
          <w:p w14:paraId="13FC579D" w14:textId="3AA86AC5" w:rsidR="00A946DE" w:rsidRDefault="00A946DE" w:rsidP="002B5204">
            <w:pPr>
              <w:rPr>
                <w:ins w:id="534" w:author="Edmund Senkleiter" w:date="2014-12-14T15:18:00Z"/>
              </w:rPr>
            </w:pPr>
            <w:ins w:id="535" w:author="Edmund Senkleiter" w:date="2014-12-14T15:25:00Z">
              <w:r>
                <w:t>HTML5 verbessert Benut</w:t>
              </w:r>
              <w:r>
                <w:t>z</w:t>
              </w:r>
              <w:r>
                <w:t>barkeit durch lokale Spe</w:t>
              </w:r>
              <w:r>
                <w:t>i</w:t>
              </w:r>
              <w:r>
                <w:t>chernutzung (bspw. Wiede</w:t>
              </w:r>
              <w:r>
                <w:t>r</w:t>
              </w:r>
              <w:r>
                <w:t xml:space="preserve">herstellung </w:t>
              </w:r>
              <w:proofErr w:type="spellStart"/>
              <w:r>
                <w:t>Appzustand</w:t>
              </w:r>
              <w:proofErr w:type="spellEnd"/>
              <w:r>
                <w:t xml:space="preserve"> nach Pause)</w:t>
              </w:r>
            </w:ins>
          </w:p>
        </w:tc>
        <w:tc>
          <w:tcPr>
            <w:tcW w:w="3134" w:type="dxa"/>
          </w:tcPr>
          <w:p w14:paraId="55658A2B" w14:textId="77777777" w:rsidR="00A946DE" w:rsidRDefault="00A946DE" w:rsidP="002B5204">
            <w:pPr>
              <w:rPr>
                <w:ins w:id="536" w:author="Edmund Senkleiter" w:date="2014-12-14T15:19:00Z"/>
              </w:rPr>
            </w:pPr>
            <w:ins w:id="537" w:author="Edmund Senkleiter" w:date="2014-12-14T15:19:00Z">
              <w:r>
                <w:t>Nutzt keine nativen Benutze</w:t>
              </w:r>
              <w:r>
                <w:t>r</w:t>
              </w:r>
              <w:r>
                <w:t>schnittstellenelemente, CSS definiert plattformspezif</w:t>
              </w:r>
              <w:r>
                <w:t>i</w:t>
              </w:r>
              <w:r>
                <w:t>sches Aussehen(hoher Au</w:t>
              </w:r>
              <w:r>
                <w:t>f</w:t>
              </w:r>
              <w:r>
                <w:t>wand)</w:t>
              </w:r>
            </w:ins>
          </w:p>
          <w:p w14:paraId="52B9D1C4" w14:textId="77159ECF" w:rsidR="00A946DE" w:rsidRDefault="00A946DE" w:rsidP="002B5204">
            <w:pPr>
              <w:rPr>
                <w:ins w:id="538" w:author="Edmund Senkleiter" w:date="2014-12-14T15:18:00Z"/>
              </w:rPr>
            </w:pPr>
            <w:ins w:id="539" w:author="Edmund Senkleiter" w:date="2014-12-14T15:20:00Z">
              <w:r>
                <w:t>Nutzt Events um Laufzeitve</w:t>
              </w:r>
              <w:r>
                <w:t>r</w:t>
              </w:r>
              <w:r>
                <w:t>änderungen zu behandeln (</w:t>
              </w:r>
            </w:ins>
            <w:proofErr w:type="spellStart"/>
            <w:ins w:id="540" w:author="Edmund Senkleiter" w:date="2014-12-14T15:21:00Z">
              <w:r>
                <w:t>z.B</w:t>
              </w:r>
              <w:proofErr w:type="spellEnd"/>
              <w:r>
                <w:t xml:space="preserve"> bei </w:t>
              </w:r>
            </w:ins>
            <w:ins w:id="541" w:author="Edmund Senkleiter" w:date="2014-12-14T15:20:00Z">
              <w:r>
                <w:t>Anruf, Pause)</w:t>
              </w:r>
            </w:ins>
          </w:p>
        </w:tc>
        <w:tc>
          <w:tcPr>
            <w:tcW w:w="3077" w:type="dxa"/>
          </w:tcPr>
          <w:p w14:paraId="1271C220" w14:textId="77777777" w:rsidR="00A946DE" w:rsidRDefault="00A946DE" w:rsidP="002B5204">
            <w:pPr>
              <w:rPr>
                <w:ins w:id="542" w:author="Edmund Senkleiter" w:date="2014-12-14T15:23:00Z"/>
              </w:rPr>
            </w:pPr>
            <w:ins w:id="543" w:author="Edmund Senkleiter" w:date="2014-12-14T15:21:00Z">
              <w:r>
                <w:t>Über Java Script werden n</w:t>
              </w:r>
              <w:r>
                <w:t>a</w:t>
              </w:r>
              <w:r>
                <w:t>tive Benutzerschnittstelle</w:t>
              </w:r>
              <w:r>
                <w:t>n</w:t>
              </w:r>
              <w:r>
                <w:t xml:space="preserve">elemente genutzt </w:t>
              </w:r>
            </w:ins>
            <w:ins w:id="544" w:author="Edmund Senkleiter" w:date="2014-12-14T15:22:00Z">
              <w:r>
                <w:t>–</w:t>
              </w:r>
            </w:ins>
            <w:ins w:id="545" w:author="Edmund Senkleiter" w:date="2014-12-14T15:21:00Z">
              <w:r>
                <w:t xml:space="preserve"> erfordert </w:t>
              </w:r>
            </w:ins>
            <w:ins w:id="546" w:author="Edmund Senkleiter" w:date="2014-12-14T15:22:00Z">
              <w:r>
                <w:t>viel Kenntnisse der API</w:t>
              </w:r>
            </w:ins>
          </w:p>
          <w:p w14:paraId="3DB1263B" w14:textId="3131058A" w:rsidR="00A946DE" w:rsidRDefault="00A946DE" w:rsidP="002B5204">
            <w:pPr>
              <w:rPr>
                <w:ins w:id="547" w:author="Edmund Senkleiter" w:date="2014-12-14T15:18:00Z"/>
              </w:rPr>
            </w:pPr>
            <w:ins w:id="548" w:author="Edmund Senkleiter" w:date="2014-12-14T15:23:00Z">
              <w:r>
                <w:t>Gute Benutzbarkeit impl</w:t>
              </w:r>
              <w:r>
                <w:t>e</w:t>
              </w:r>
              <w:r>
                <w:t>mentierbar</w:t>
              </w:r>
            </w:ins>
          </w:p>
        </w:tc>
      </w:tr>
      <w:tr w:rsidR="00133AA2" w14:paraId="18C06161" w14:textId="77777777" w:rsidTr="00133AA2">
        <w:trPr>
          <w:ins w:id="549" w:author="Edmund Senkleiter" w:date="2014-12-14T15:18:00Z"/>
        </w:trPr>
        <w:tc>
          <w:tcPr>
            <w:tcW w:w="9287" w:type="dxa"/>
            <w:gridSpan w:val="3"/>
          </w:tcPr>
          <w:p w14:paraId="1AD2818B" w14:textId="65125BD4" w:rsidR="00133AA2" w:rsidRDefault="00133AA2" w:rsidP="00133AA2">
            <w:pPr>
              <w:jc w:val="center"/>
              <w:rPr>
                <w:ins w:id="550" w:author="Edmund Senkleiter" w:date="2014-12-14T15:18:00Z"/>
              </w:rPr>
              <w:pPrChange w:id="551" w:author="Edmund Senkleiter" w:date="2014-12-14T15:26:00Z">
                <w:pPr/>
              </w:pPrChange>
            </w:pPr>
            <w:ins w:id="552" w:author="Edmund Senkleiter" w:date="2014-12-14T15:26:00Z">
              <w:r>
                <w:t>Anwendungsgeschwindigkeit</w:t>
              </w:r>
            </w:ins>
          </w:p>
        </w:tc>
      </w:tr>
      <w:tr w:rsidR="00A946DE" w14:paraId="0B76A044" w14:textId="77777777" w:rsidTr="00133AA2">
        <w:trPr>
          <w:ins w:id="553" w:author="Edmund Senkleiter" w:date="2014-12-14T15:18:00Z"/>
        </w:trPr>
        <w:tc>
          <w:tcPr>
            <w:tcW w:w="3076" w:type="dxa"/>
          </w:tcPr>
          <w:p w14:paraId="737E8B45" w14:textId="7AD1F66C" w:rsidR="00A946DE" w:rsidRDefault="00133AA2" w:rsidP="00133AA2">
            <w:pPr>
              <w:rPr>
                <w:ins w:id="554" w:author="Edmund Senkleiter" w:date="2014-12-14T15:18:00Z"/>
              </w:rPr>
            </w:pPr>
            <w:ins w:id="555" w:author="Edmund Senkleiter" w:date="2014-12-14T15:26:00Z">
              <w:r>
                <w:t>Abhängig von der Netzwer</w:t>
              </w:r>
              <w:r>
                <w:t>k</w:t>
              </w:r>
              <w:r>
                <w:t>verbindung</w:t>
              </w:r>
            </w:ins>
            <w:ins w:id="556" w:author="Edmund Senkleiter" w:date="2014-12-14T15:27:00Z">
              <w:r>
                <w:t xml:space="preserve">, optimierte Browser ermöglichen </w:t>
              </w:r>
              <w:proofErr w:type="spellStart"/>
              <w:r>
                <w:t>pe</w:t>
              </w:r>
              <w:r>
                <w:t>r</w:t>
              </w:r>
              <w:r>
                <w:t>formante</w:t>
              </w:r>
              <w:proofErr w:type="spellEnd"/>
              <w:r>
                <w:t xml:space="preserve"> Ausführung</w:t>
              </w:r>
            </w:ins>
          </w:p>
        </w:tc>
        <w:tc>
          <w:tcPr>
            <w:tcW w:w="3134" w:type="dxa"/>
          </w:tcPr>
          <w:p w14:paraId="58B1C004" w14:textId="11CADD90" w:rsidR="00A946DE" w:rsidRDefault="00133AA2" w:rsidP="00133AA2">
            <w:pPr>
              <w:rPr>
                <w:ins w:id="557" w:author="Edmund Senkleiter" w:date="2014-12-14T15:18:00Z"/>
              </w:rPr>
            </w:pPr>
            <w:ins w:id="558" w:author="Edmund Senkleiter" w:date="2014-12-14T15:28:00Z">
              <w:r>
                <w:t>Vergleichbar mit nativer App</w:t>
              </w:r>
            </w:ins>
          </w:p>
        </w:tc>
        <w:tc>
          <w:tcPr>
            <w:tcW w:w="3077" w:type="dxa"/>
          </w:tcPr>
          <w:p w14:paraId="36202D4C" w14:textId="0A7EAD29" w:rsidR="00133AA2" w:rsidRDefault="00133AA2" w:rsidP="00133AA2">
            <w:pPr>
              <w:rPr>
                <w:ins w:id="559" w:author="Edmund Senkleiter" w:date="2014-12-14T15:18:00Z"/>
              </w:rPr>
            </w:pPr>
            <w:ins w:id="560" w:author="Edmund Senkleiter" w:date="2014-12-14T15:28:00Z">
              <w:r>
                <w:t xml:space="preserve">Startzeit ähnlich zu anderen Frameworks, </w:t>
              </w:r>
            </w:ins>
            <w:ins w:id="561" w:author="Edmund Senkleiter" w:date="2014-12-14T15:29:00Z">
              <w:r>
                <w:t xml:space="preserve">zur </w:t>
              </w:r>
            </w:ins>
            <w:ins w:id="562" w:author="Edmund Senkleiter" w:date="2014-12-14T15:28:00Z">
              <w:r>
                <w:t>Laufzeit</w:t>
              </w:r>
            </w:ins>
            <w:ins w:id="563" w:author="Edmund Senkleiter" w:date="2014-12-14T15:29:00Z">
              <w:r>
                <w:t xml:space="preserve"> j</w:t>
              </w:r>
              <w:r>
                <w:t>e</w:t>
              </w:r>
              <w:r>
                <w:t>doch Probleme bei zu vielen Objekten</w:t>
              </w:r>
            </w:ins>
          </w:p>
        </w:tc>
      </w:tr>
      <w:tr w:rsidR="00133AA2" w14:paraId="709D7EC3" w14:textId="77777777" w:rsidTr="00133AA2">
        <w:trPr>
          <w:ins w:id="564" w:author="Edmund Senkleiter" w:date="2014-12-14T15:18:00Z"/>
        </w:trPr>
        <w:tc>
          <w:tcPr>
            <w:tcW w:w="9287" w:type="dxa"/>
            <w:gridSpan w:val="3"/>
          </w:tcPr>
          <w:p w14:paraId="6E027DB5" w14:textId="28511C27" w:rsidR="00133AA2" w:rsidRDefault="00133AA2" w:rsidP="00133AA2">
            <w:pPr>
              <w:jc w:val="center"/>
              <w:rPr>
                <w:ins w:id="565" w:author="Edmund Senkleiter" w:date="2014-12-14T15:18:00Z"/>
              </w:rPr>
              <w:pPrChange w:id="566" w:author="Edmund Senkleiter" w:date="2014-12-14T15:32:00Z">
                <w:pPr/>
              </w:pPrChange>
            </w:pPr>
            <w:ins w:id="567" w:author="Edmund Senkleiter" w:date="2014-12-14T15:32:00Z">
              <w:r>
                <w:t>Distribution</w:t>
              </w:r>
            </w:ins>
          </w:p>
        </w:tc>
      </w:tr>
      <w:tr w:rsidR="00133AA2" w14:paraId="76C9948E" w14:textId="77777777" w:rsidTr="00133AA2">
        <w:trPr>
          <w:ins w:id="568" w:author="Edmund Senkleiter" w:date="2014-12-14T15:32:00Z"/>
        </w:trPr>
        <w:tc>
          <w:tcPr>
            <w:tcW w:w="3076" w:type="dxa"/>
          </w:tcPr>
          <w:p w14:paraId="5CFCF76E" w14:textId="4FA666CD" w:rsidR="00133AA2" w:rsidRDefault="00133AA2" w:rsidP="002B5204">
            <w:pPr>
              <w:rPr>
                <w:ins w:id="569" w:author="Edmund Senkleiter" w:date="2014-12-14T15:32:00Z"/>
              </w:rPr>
            </w:pPr>
            <w:ins w:id="570" w:author="Edmund Senkleiter" w:date="2014-12-14T15:35:00Z">
              <w:r>
                <w:t>Sehr einfach: den Nutzern die URL mitteilen</w:t>
              </w:r>
            </w:ins>
          </w:p>
        </w:tc>
        <w:tc>
          <w:tcPr>
            <w:tcW w:w="3134" w:type="dxa"/>
          </w:tcPr>
          <w:p w14:paraId="6FAD2DDF" w14:textId="114643DE" w:rsidR="00133AA2" w:rsidRDefault="00133AA2" w:rsidP="00133AA2">
            <w:pPr>
              <w:rPr>
                <w:ins w:id="571" w:author="Edmund Senkleiter" w:date="2014-12-14T15:32:00Z"/>
              </w:rPr>
            </w:pPr>
            <w:ins w:id="572" w:author="Edmund Senkleiter" w:date="2014-12-14T15:33:00Z">
              <w:r>
                <w:t>Normalerweise im jeweiligen App Store</w:t>
              </w:r>
            </w:ins>
            <w:ins w:id="573" w:author="Edmund Senkleiter" w:date="2014-12-14T15:35:00Z">
              <w:r>
                <w:t xml:space="preserve"> (</w:t>
              </w:r>
            </w:ins>
            <w:ins w:id="574" w:author="Edmund Senkleiter" w:date="2014-12-14T15:34:00Z">
              <w:r>
                <w:t>Apple verbietet reine Web Apps</w:t>
              </w:r>
            </w:ins>
            <w:ins w:id="575" w:author="Edmund Senkleiter" w:date="2014-12-14T15:35:00Z">
              <w:r>
                <w:t>)</w:t>
              </w:r>
            </w:ins>
          </w:p>
        </w:tc>
        <w:tc>
          <w:tcPr>
            <w:tcW w:w="3077" w:type="dxa"/>
          </w:tcPr>
          <w:p w14:paraId="61C5A7F7" w14:textId="1BD0C74D" w:rsidR="00133AA2" w:rsidRDefault="00C26F9D" w:rsidP="002B5204">
            <w:pPr>
              <w:rPr>
                <w:ins w:id="576" w:author="Edmund Senkleiter" w:date="2014-12-14T15:32:00Z"/>
              </w:rPr>
            </w:pPr>
            <w:ins w:id="577" w:author="Edmund Senkleiter" w:date="2014-12-14T15:36:00Z">
              <w:r>
                <w:t>Im jeweiligen App Store</w:t>
              </w:r>
            </w:ins>
          </w:p>
        </w:tc>
      </w:tr>
      <w:tr w:rsidR="00C26F9D" w14:paraId="6F3608E4" w14:textId="77777777" w:rsidTr="008E3B87">
        <w:trPr>
          <w:ins w:id="578" w:author="Edmund Senkleiter" w:date="2014-12-14T15:32:00Z"/>
        </w:trPr>
        <w:tc>
          <w:tcPr>
            <w:tcW w:w="9287" w:type="dxa"/>
            <w:gridSpan w:val="3"/>
          </w:tcPr>
          <w:p w14:paraId="4A8BC5F4" w14:textId="77777777" w:rsidR="00C26F9D" w:rsidRDefault="00C26F9D" w:rsidP="0077047F">
            <w:pPr>
              <w:keepNext/>
              <w:rPr>
                <w:ins w:id="579" w:author="Edmund Senkleiter" w:date="2014-12-14T15:32:00Z"/>
              </w:rPr>
              <w:pPrChange w:id="580" w:author="Edmund Senkleiter" w:date="2014-12-14T16:46:00Z">
                <w:pPr/>
              </w:pPrChange>
            </w:pPr>
          </w:p>
        </w:tc>
      </w:tr>
    </w:tbl>
    <w:p w14:paraId="0E27A936" w14:textId="77777777" w:rsidR="00C26F9D" w:rsidRDefault="00C26F9D">
      <w:pPr>
        <w:jc w:val="left"/>
        <w:rPr>
          <w:ins w:id="581" w:author="Edmund Senkleiter" w:date="2014-12-14T15:36:00Z"/>
        </w:rPr>
      </w:pPr>
      <w:ins w:id="582" w:author="Edmund Senkleiter" w:date="2014-12-14T15:36:00Z">
        <w:r>
          <w:br w:type="page"/>
        </w:r>
      </w:ins>
    </w:p>
    <w:tbl>
      <w:tblPr>
        <w:tblStyle w:val="Tabellenraster"/>
        <w:tblW w:w="0" w:type="auto"/>
        <w:tblLook w:val="04A0" w:firstRow="1" w:lastRow="0" w:firstColumn="1" w:lastColumn="0" w:noHBand="0" w:noVBand="1"/>
      </w:tblPr>
      <w:tblGrid>
        <w:gridCol w:w="3076"/>
        <w:gridCol w:w="3134"/>
        <w:gridCol w:w="3077"/>
      </w:tblGrid>
      <w:tr w:rsidR="00C26F9D" w14:paraId="61C7F956" w14:textId="77777777" w:rsidTr="008E3B87">
        <w:trPr>
          <w:ins w:id="583" w:author="Edmund Senkleiter" w:date="2014-12-14T15:36:00Z"/>
        </w:trPr>
        <w:tc>
          <w:tcPr>
            <w:tcW w:w="9287" w:type="dxa"/>
            <w:gridSpan w:val="3"/>
          </w:tcPr>
          <w:p w14:paraId="7670D5D3" w14:textId="70034BC5" w:rsidR="00C26F9D" w:rsidRDefault="00C26F9D" w:rsidP="00C26F9D">
            <w:pPr>
              <w:jc w:val="center"/>
              <w:rPr>
                <w:ins w:id="584" w:author="Edmund Senkleiter" w:date="2014-12-14T15:36:00Z"/>
              </w:rPr>
              <w:pPrChange w:id="585" w:author="Edmund Senkleiter" w:date="2014-12-14T15:37:00Z">
                <w:pPr/>
              </w:pPrChange>
            </w:pPr>
            <w:ins w:id="586" w:author="Edmund Senkleiter" w:date="2014-12-14T15:37:00Z">
              <w:r>
                <w:t>Entwicklungsumgebung</w:t>
              </w:r>
            </w:ins>
          </w:p>
        </w:tc>
      </w:tr>
      <w:tr w:rsidR="00C26F9D" w14:paraId="18C54B44" w14:textId="77777777" w:rsidTr="00133AA2">
        <w:trPr>
          <w:ins w:id="587" w:author="Edmund Senkleiter" w:date="2014-12-14T15:36:00Z"/>
        </w:trPr>
        <w:tc>
          <w:tcPr>
            <w:tcW w:w="3076" w:type="dxa"/>
          </w:tcPr>
          <w:p w14:paraId="1CC41C77" w14:textId="0C8C097D" w:rsidR="00C26F9D" w:rsidRDefault="008E3B87" w:rsidP="008E3B87">
            <w:pPr>
              <w:rPr>
                <w:ins w:id="588" w:author="Edmund Senkleiter" w:date="2014-12-14T15:36:00Z"/>
              </w:rPr>
            </w:pPr>
            <w:ins w:id="589" w:author="Edmund Senkleiter" w:date="2014-12-14T15:41:00Z">
              <w:r>
                <w:t xml:space="preserve">Nutzung </w:t>
              </w:r>
            </w:ins>
            <w:ins w:id="590" w:author="Edmund Senkleiter" w:date="2014-12-14T15:42:00Z">
              <w:r>
                <w:t>vorhandener</w:t>
              </w:r>
            </w:ins>
            <w:ins w:id="591" w:author="Edmund Senkleiter" w:date="2014-12-14T15:41:00Z">
              <w:r>
                <w:t xml:space="preserve"> Umg</w:t>
              </w:r>
              <w:r>
                <w:t>e</w:t>
              </w:r>
              <w:r>
                <w:t>bungen aus dem Bereich W</w:t>
              </w:r>
              <w:r>
                <w:t>e</w:t>
              </w:r>
              <w:r>
                <w:t>be</w:t>
              </w:r>
              <w:r>
                <w:t>n</w:t>
              </w:r>
              <w:r>
                <w:t>twicklung</w:t>
              </w:r>
            </w:ins>
          </w:p>
        </w:tc>
        <w:tc>
          <w:tcPr>
            <w:tcW w:w="3134" w:type="dxa"/>
          </w:tcPr>
          <w:p w14:paraId="2A84C9C3" w14:textId="60E97F34" w:rsidR="00C26F9D" w:rsidRDefault="008E3B87" w:rsidP="002B5204">
            <w:pPr>
              <w:rPr>
                <w:ins w:id="592" w:author="Edmund Senkleiter" w:date="2014-12-14T15:36:00Z"/>
              </w:rPr>
            </w:pPr>
            <w:ins w:id="593" w:author="Edmund Senkleiter" w:date="2014-12-14T15:45:00Z">
              <w:r>
                <w:t>Ähnlich zu Web Apps, nicht jede IDE unterstützt die Ph</w:t>
              </w:r>
              <w:r>
                <w:t>o</w:t>
              </w:r>
              <w:r>
                <w:t>neGap API</w:t>
              </w:r>
            </w:ins>
          </w:p>
        </w:tc>
        <w:tc>
          <w:tcPr>
            <w:tcW w:w="3077" w:type="dxa"/>
          </w:tcPr>
          <w:p w14:paraId="433D1116" w14:textId="08456BED" w:rsidR="00C26F9D" w:rsidRDefault="008E3B87" w:rsidP="002B5204">
            <w:pPr>
              <w:rPr>
                <w:ins w:id="594" w:author="Edmund Senkleiter" w:date="2014-12-14T15:36:00Z"/>
              </w:rPr>
            </w:pPr>
            <w:ins w:id="595" w:author="Edmund Senkleiter" w:date="2014-12-14T15:42:00Z">
              <w:r>
                <w:t xml:space="preserve">Eclipse basierte </w:t>
              </w:r>
            </w:ins>
            <w:ins w:id="596" w:author="Edmund Senkleiter" w:date="2014-12-14T15:43:00Z">
              <w:r>
                <w:t>DIE</w:t>
              </w:r>
            </w:ins>
            <w:ins w:id="597" w:author="Edmund Senkleiter" w:date="2014-12-14T15:42:00Z">
              <w:r>
                <w:t xml:space="preserve"> </w:t>
              </w:r>
            </w:ins>
            <w:ins w:id="598" w:author="Edmund Senkleiter" w:date="2014-12-14T15:43:00Z">
              <w:r>
                <w:t>Titan</w:t>
              </w:r>
              <w:r>
                <w:t>i</w:t>
              </w:r>
              <w:r>
                <w:t>um Studio, Autovervollstä</w:t>
              </w:r>
              <w:r>
                <w:t>n</w:t>
              </w:r>
              <w:r>
                <w:t xml:space="preserve">digung für die Titanium API, unterstützt Ausführung </w:t>
              </w:r>
            </w:ins>
            <w:ins w:id="599" w:author="Edmund Senkleiter" w:date="2014-12-14T15:44:00Z">
              <w:r>
                <w:t>sowie Veröffentlichung im App Store, einfache Einrichtung</w:t>
              </w:r>
            </w:ins>
          </w:p>
        </w:tc>
      </w:tr>
      <w:tr w:rsidR="00C26F9D" w14:paraId="76585B0F" w14:textId="77777777" w:rsidTr="008E3B87">
        <w:trPr>
          <w:ins w:id="600" w:author="Edmund Senkleiter" w:date="2014-12-14T15:36:00Z"/>
        </w:trPr>
        <w:tc>
          <w:tcPr>
            <w:tcW w:w="9287" w:type="dxa"/>
            <w:gridSpan w:val="3"/>
          </w:tcPr>
          <w:p w14:paraId="1ECE95DF" w14:textId="497EB482" w:rsidR="00C26F9D" w:rsidRDefault="00C26F9D" w:rsidP="00C26F9D">
            <w:pPr>
              <w:jc w:val="center"/>
              <w:rPr>
                <w:ins w:id="601" w:author="Edmund Senkleiter" w:date="2014-12-14T15:36:00Z"/>
              </w:rPr>
              <w:pPrChange w:id="602" w:author="Edmund Senkleiter" w:date="2014-12-14T15:37:00Z">
                <w:pPr/>
              </w:pPrChange>
            </w:pPr>
            <w:ins w:id="603" w:author="Edmund Senkleiter" w:date="2014-12-14T15:37:00Z">
              <w:r>
                <w:t>GUI Design</w:t>
              </w:r>
            </w:ins>
          </w:p>
        </w:tc>
      </w:tr>
      <w:tr w:rsidR="00C26F9D" w14:paraId="059A0F2E" w14:textId="77777777" w:rsidTr="00133AA2">
        <w:trPr>
          <w:ins w:id="604" w:author="Edmund Senkleiter" w:date="2014-12-14T15:37:00Z"/>
        </w:trPr>
        <w:tc>
          <w:tcPr>
            <w:tcW w:w="3076" w:type="dxa"/>
          </w:tcPr>
          <w:p w14:paraId="09CDDA53" w14:textId="5F1C6833" w:rsidR="00C26F9D" w:rsidRDefault="00C0412B" w:rsidP="002B5204">
            <w:pPr>
              <w:rPr>
                <w:ins w:id="605" w:author="Edmund Senkleiter" w:date="2014-12-14T15:37:00Z"/>
              </w:rPr>
            </w:pPr>
            <w:ins w:id="606" w:author="Edmund Senkleiter" w:date="2014-12-14T15:52:00Z">
              <w:r>
                <w:t>Identisch zur Webentwic</w:t>
              </w:r>
              <w:r>
                <w:t>k</w:t>
              </w:r>
              <w:r>
                <w:t>lung</w:t>
              </w:r>
            </w:ins>
          </w:p>
        </w:tc>
        <w:tc>
          <w:tcPr>
            <w:tcW w:w="3134" w:type="dxa"/>
          </w:tcPr>
          <w:p w14:paraId="393D55B4" w14:textId="5B57807B" w:rsidR="00C26F9D" w:rsidRDefault="00C0412B" w:rsidP="00C0412B">
            <w:pPr>
              <w:rPr>
                <w:ins w:id="607" w:author="Edmund Senkleiter" w:date="2014-12-14T15:37:00Z"/>
              </w:rPr>
            </w:pPr>
            <w:ins w:id="608" w:author="Edmund Senkleiter" w:date="2014-12-14T15:53:00Z">
              <w:r>
                <w:t>Identisch zur Webentwic</w:t>
              </w:r>
              <w:r>
                <w:t>k</w:t>
              </w:r>
              <w:r>
                <w:t>lung (</w:t>
              </w:r>
              <w:proofErr w:type="spellStart"/>
              <w:r>
                <w:t>z.B</w:t>
              </w:r>
              <w:proofErr w:type="spellEnd"/>
              <w:r>
                <w:t xml:space="preserve"> Adobe Drea</w:t>
              </w:r>
              <w:r>
                <w:t>m</w:t>
              </w:r>
              <w:r>
                <w:t>weaver)</w:t>
              </w:r>
            </w:ins>
          </w:p>
        </w:tc>
        <w:tc>
          <w:tcPr>
            <w:tcW w:w="3077" w:type="dxa"/>
          </w:tcPr>
          <w:p w14:paraId="010DB309" w14:textId="4E958A38" w:rsidR="00C26F9D" w:rsidRDefault="00C0412B" w:rsidP="002B5204">
            <w:pPr>
              <w:rPr>
                <w:ins w:id="609" w:author="Edmund Senkleiter" w:date="2014-12-14T15:37:00Z"/>
              </w:rPr>
            </w:pPr>
            <w:ins w:id="610" w:author="Edmund Senkleiter" w:date="2014-12-14T15:54:00Z">
              <w:r>
                <w:t>Mit JavaScript programmiert – mühsam und zeitaufwe</w:t>
              </w:r>
              <w:r>
                <w:t>n</w:t>
              </w:r>
              <w:r>
                <w:t>dig, kein Editor vorhanden</w:t>
              </w:r>
            </w:ins>
          </w:p>
        </w:tc>
      </w:tr>
      <w:tr w:rsidR="00C26F9D" w14:paraId="60F615DA" w14:textId="77777777" w:rsidTr="008E3B87">
        <w:trPr>
          <w:ins w:id="611" w:author="Edmund Senkleiter" w:date="2014-12-14T15:37:00Z"/>
        </w:trPr>
        <w:tc>
          <w:tcPr>
            <w:tcW w:w="9287" w:type="dxa"/>
            <w:gridSpan w:val="3"/>
          </w:tcPr>
          <w:p w14:paraId="188FD549" w14:textId="71B1C36C" w:rsidR="00C26F9D" w:rsidRDefault="00C26F9D" w:rsidP="00C26F9D">
            <w:pPr>
              <w:jc w:val="center"/>
              <w:rPr>
                <w:ins w:id="612" w:author="Edmund Senkleiter" w:date="2014-12-14T15:37:00Z"/>
              </w:rPr>
              <w:pPrChange w:id="613" w:author="Edmund Senkleiter" w:date="2014-12-14T15:37:00Z">
                <w:pPr/>
              </w:pPrChange>
            </w:pPr>
            <w:ins w:id="614" w:author="Edmund Senkleiter" w:date="2014-12-14T15:37:00Z">
              <w:r>
                <w:t>Einfachheit der Entwicklung</w:t>
              </w:r>
            </w:ins>
          </w:p>
        </w:tc>
      </w:tr>
      <w:tr w:rsidR="00C26F9D" w14:paraId="08F04307" w14:textId="77777777" w:rsidTr="00133AA2">
        <w:trPr>
          <w:ins w:id="615" w:author="Edmund Senkleiter" w:date="2014-12-14T15:37:00Z"/>
        </w:trPr>
        <w:tc>
          <w:tcPr>
            <w:tcW w:w="3076" w:type="dxa"/>
          </w:tcPr>
          <w:p w14:paraId="1FEE45E8" w14:textId="0D50E9FF" w:rsidR="00C26F9D" w:rsidRDefault="00D14CAB" w:rsidP="002B5204">
            <w:pPr>
              <w:rPr>
                <w:ins w:id="616" w:author="Edmund Senkleiter" w:date="2014-12-14T15:37:00Z"/>
              </w:rPr>
            </w:pPr>
            <w:ins w:id="617" w:author="Edmund Senkleiter" w:date="2014-12-14T15:59:00Z">
              <w:r>
                <w:t>Viele Dokumentationen und Beispiel</w:t>
              </w:r>
            </w:ins>
            <w:ins w:id="618" w:author="Edmund Senkleiter" w:date="2014-12-14T16:00:00Z">
              <w:r>
                <w:t xml:space="preserve">e / </w:t>
              </w:r>
              <w:proofErr w:type="spellStart"/>
              <w:r>
                <w:t>Tutorials</w:t>
              </w:r>
            </w:ins>
            <w:proofErr w:type="spellEnd"/>
            <w:ins w:id="619" w:author="Edmund Senkleiter" w:date="2014-12-14T15:59:00Z">
              <w:r>
                <w:t xml:space="preserve"> in HTML, CSS und Java Script </w:t>
              </w:r>
            </w:ins>
            <w:ins w:id="620" w:author="Edmund Senkleiter" w:date="2014-12-14T16:00:00Z">
              <w:r>
                <w:t>, Beachtung Limits mobiler Geräte (CPU, GPU usw.)</w:t>
              </w:r>
            </w:ins>
          </w:p>
        </w:tc>
        <w:tc>
          <w:tcPr>
            <w:tcW w:w="3134" w:type="dxa"/>
          </w:tcPr>
          <w:p w14:paraId="12FCA708" w14:textId="7A10E6C1" w:rsidR="00C26F9D" w:rsidRDefault="00D14CAB" w:rsidP="002B5204">
            <w:pPr>
              <w:rPr>
                <w:ins w:id="621" w:author="Edmund Senkleiter" w:date="2014-12-14T15:37:00Z"/>
              </w:rPr>
            </w:pPr>
            <w:ins w:id="622" w:author="Edmund Senkleiter" w:date="2014-12-14T15:58:00Z">
              <w:r>
                <w:t>Gute Dokumentation, viele Beispiele, wenig Framework spezifisches Wissen</w:t>
              </w:r>
            </w:ins>
          </w:p>
        </w:tc>
        <w:tc>
          <w:tcPr>
            <w:tcW w:w="3077" w:type="dxa"/>
          </w:tcPr>
          <w:p w14:paraId="01A097E8" w14:textId="0AEDEEEE" w:rsidR="00C26F9D" w:rsidRDefault="00C0412B" w:rsidP="002B5204">
            <w:pPr>
              <w:rPr>
                <w:ins w:id="623" w:author="Edmund Senkleiter" w:date="2014-12-14T15:37:00Z"/>
              </w:rPr>
            </w:pPr>
            <w:ins w:id="624" w:author="Edmund Senkleiter" w:date="2014-12-14T15:55:00Z">
              <w:r>
                <w:t>Gute Dokumentation, wenig Codebeispiele, viel Fram</w:t>
              </w:r>
              <w:r>
                <w:t>e</w:t>
              </w:r>
              <w:r>
                <w:t>work spezifisches Wissen e</w:t>
              </w:r>
              <w:r>
                <w:t>r</w:t>
              </w:r>
              <w:r>
                <w:t>fo</w:t>
              </w:r>
            </w:ins>
            <w:ins w:id="625" w:author="Edmund Senkleiter" w:date="2014-12-14T15:56:00Z">
              <w:r w:rsidR="00D14CAB">
                <w:t>r</w:t>
              </w:r>
            </w:ins>
            <w:ins w:id="626" w:author="Edmund Senkleiter" w:date="2014-12-14T15:55:00Z">
              <w:r>
                <w:t>derlich</w:t>
              </w:r>
            </w:ins>
          </w:p>
        </w:tc>
      </w:tr>
      <w:tr w:rsidR="008E3B87" w14:paraId="46FFF181" w14:textId="77777777" w:rsidTr="008E3B87">
        <w:trPr>
          <w:ins w:id="627" w:author="Edmund Senkleiter" w:date="2014-12-14T15:37:00Z"/>
        </w:trPr>
        <w:tc>
          <w:tcPr>
            <w:tcW w:w="9287" w:type="dxa"/>
            <w:gridSpan w:val="3"/>
          </w:tcPr>
          <w:p w14:paraId="309B0AF4" w14:textId="032FD30B" w:rsidR="008E3B87" w:rsidRDefault="008E3B87" w:rsidP="008E3B87">
            <w:pPr>
              <w:jc w:val="center"/>
              <w:rPr>
                <w:ins w:id="628" w:author="Edmund Senkleiter" w:date="2014-12-14T15:37:00Z"/>
              </w:rPr>
              <w:pPrChange w:id="629" w:author="Edmund Senkleiter" w:date="2014-12-14T15:37:00Z">
                <w:pPr/>
              </w:pPrChange>
            </w:pPr>
            <w:ins w:id="630" w:author="Edmund Senkleiter" w:date="2014-12-14T15:37:00Z">
              <w:r>
                <w:t>Wartbarkeit</w:t>
              </w:r>
            </w:ins>
          </w:p>
        </w:tc>
      </w:tr>
      <w:tr w:rsidR="00C26F9D" w14:paraId="133FFC2E" w14:textId="77777777" w:rsidTr="00133AA2">
        <w:trPr>
          <w:ins w:id="631" w:author="Edmund Senkleiter" w:date="2014-12-14T15:37:00Z"/>
        </w:trPr>
        <w:tc>
          <w:tcPr>
            <w:tcW w:w="3076" w:type="dxa"/>
          </w:tcPr>
          <w:p w14:paraId="1F151F48" w14:textId="5CB77A23" w:rsidR="00C26F9D" w:rsidRDefault="00D14CAB" w:rsidP="002B5204">
            <w:pPr>
              <w:rPr>
                <w:ins w:id="632" w:author="Edmund Senkleiter" w:date="2014-12-14T15:37:00Z"/>
              </w:rPr>
            </w:pPr>
            <w:ins w:id="633" w:author="Edmund Senkleiter" w:date="2014-12-14T16:01:00Z">
              <w:r>
                <w:t>Wenig Codezeilen nötig</w:t>
              </w:r>
            </w:ins>
          </w:p>
        </w:tc>
        <w:tc>
          <w:tcPr>
            <w:tcW w:w="3134" w:type="dxa"/>
          </w:tcPr>
          <w:p w14:paraId="085DC090" w14:textId="41FDC518" w:rsidR="00C26F9D" w:rsidRDefault="00D14CAB" w:rsidP="00D14CAB">
            <w:pPr>
              <w:rPr>
                <w:ins w:id="634" w:author="Edmund Senkleiter" w:date="2014-12-14T15:37:00Z"/>
              </w:rPr>
            </w:pPr>
            <w:ins w:id="635" w:author="Edmund Senkleiter" w:date="2014-12-14T16:03:00Z">
              <w:r>
                <w:t>Ähnlich Web Apps,</w:t>
              </w:r>
            </w:ins>
            <w:ins w:id="636" w:author="Edmund Senkleiter" w:date="2014-12-14T16:04:00Z">
              <w:r>
                <w:t xml:space="preserve"> </w:t>
              </w:r>
            </w:ins>
            <w:ins w:id="637" w:author="Edmund Senkleiter" w:date="2014-12-14T16:03:00Z">
              <w:r>
                <w:t>für Hardwarezugang wird extra Code benötigt</w:t>
              </w:r>
            </w:ins>
            <w:ins w:id="638" w:author="Edmund Senkleiter" w:date="2014-12-14T16:04:00Z">
              <w:r>
                <w:t>, dennoch in</w:t>
              </w:r>
              <w:r>
                <w:t>s</w:t>
              </w:r>
              <w:r>
                <w:t>gesamt sehr kurz und klar strukturiert</w:t>
              </w:r>
            </w:ins>
          </w:p>
        </w:tc>
        <w:tc>
          <w:tcPr>
            <w:tcW w:w="3077" w:type="dxa"/>
          </w:tcPr>
          <w:p w14:paraId="0FB0F8A8" w14:textId="64F3CA45" w:rsidR="00C26F9D" w:rsidRDefault="00D14CAB" w:rsidP="002B5204">
            <w:pPr>
              <w:rPr>
                <w:ins w:id="639" w:author="Edmund Senkleiter" w:date="2014-12-14T15:37:00Z"/>
              </w:rPr>
            </w:pPr>
            <w:ins w:id="640" w:author="Edmund Senkleiter" w:date="2014-12-14T15:56:00Z">
              <w:r>
                <w:t>Viele Codezeilen, jedoch sehr modular aufgebaut</w:t>
              </w:r>
            </w:ins>
          </w:p>
        </w:tc>
      </w:tr>
      <w:tr w:rsidR="008E3B87" w14:paraId="3F92D709" w14:textId="77777777" w:rsidTr="008E3B87">
        <w:trPr>
          <w:ins w:id="641" w:author="Edmund Senkleiter" w:date="2014-12-14T15:38:00Z"/>
        </w:trPr>
        <w:tc>
          <w:tcPr>
            <w:tcW w:w="9287" w:type="dxa"/>
            <w:gridSpan w:val="3"/>
          </w:tcPr>
          <w:p w14:paraId="6148C3F7" w14:textId="406CD0AC" w:rsidR="008E3B87" w:rsidRDefault="008E3B87" w:rsidP="008E3B87">
            <w:pPr>
              <w:jc w:val="center"/>
              <w:rPr>
                <w:ins w:id="642" w:author="Edmund Senkleiter" w:date="2014-12-14T15:38:00Z"/>
              </w:rPr>
              <w:pPrChange w:id="643" w:author="Edmund Senkleiter" w:date="2014-12-14T15:38:00Z">
                <w:pPr/>
              </w:pPrChange>
            </w:pPr>
            <w:ins w:id="644" w:author="Edmund Senkleiter" w:date="2014-12-14T15:38:00Z">
              <w:r>
                <w:t>Skalierbarkeit</w:t>
              </w:r>
            </w:ins>
          </w:p>
        </w:tc>
      </w:tr>
      <w:tr w:rsidR="008E3B87" w14:paraId="687DB261" w14:textId="77777777" w:rsidTr="00133AA2">
        <w:trPr>
          <w:ins w:id="645" w:author="Edmund Senkleiter" w:date="2014-12-14T15:38:00Z"/>
        </w:trPr>
        <w:tc>
          <w:tcPr>
            <w:tcW w:w="3076" w:type="dxa"/>
          </w:tcPr>
          <w:p w14:paraId="02065582" w14:textId="5AAADF62" w:rsidR="008E3B87" w:rsidRDefault="00D14CAB" w:rsidP="002B5204">
            <w:pPr>
              <w:rPr>
                <w:ins w:id="646" w:author="Edmund Senkleiter" w:date="2014-12-14T15:38:00Z"/>
              </w:rPr>
            </w:pPr>
            <w:proofErr w:type="spellStart"/>
            <w:ins w:id="647" w:author="Edmund Senkleiter" w:date="2014-12-14T16:02:00Z">
              <w:r>
                <w:t>Modularisierbar</w:t>
              </w:r>
              <w:proofErr w:type="spellEnd"/>
              <w:r>
                <w:t>, Aufteilung in mehrere Dateien</w:t>
              </w:r>
            </w:ins>
          </w:p>
        </w:tc>
        <w:tc>
          <w:tcPr>
            <w:tcW w:w="3134" w:type="dxa"/>
          </w:tcPr>
          <w:p w14:paraId="480AFB06" w14:textId="1E2B39AA" w:rsidR="008E3B87" w:rsidRDefault="00D14CAB" w:rsidP="002B5204">
            <w:pPr>
              <w:rPr>
                <w:ins w:id="648" w:author="Edmund Senkleiter" w:date="2014-12-14T15:38:00Z"/>
              </w:rPr>
            </w:pPr>
            <w:ins w:id="649" w:author="Edmund Senkleiter" w:date="2014-12-14T16:04:00Z">
              <w:r>
                <w:t>Siehe Web Apps</w:t>
              </w:r>
            </w:ins>
          </w:p>
        </w:tc>
        <w:tc>
          <w:tcPr>
            <w:tcW w:w="3077" w:type="dxa"/>
          </w:tcPr>
          <w:p w14:paraId="684CE1C2" w14:textId="00019D8F" w:rsidR="008E3B87" w:rsidRDefault="00D14CAB" w:rsidP="002B5204">
            <w:pPr>
              <w:rPr>
                <w:ins w:id="650" w:author="Edmund Senkleiter" w:date="2014-12-14T15:38:00Z"/>
              </w:rPr>
            </w:pPr>
            <w:ins w:id="651" w:author="Edmund Senkleiter" w:date="2014-12-14T16:02:00Z">
              <w:r>
                <w:t>sehr</w:t>
              </w:r>
            </w:ins>
            <w:ins w:id="652" w:author="Edmund Senkleiter" w:date="2014-12-14T15:57:00Z">
              <w:r>
                <w:t xml:space="preserve"> einfache Modularisi</w:t>
              </w:r>
              <w:r>
                <w:t>e</w:t>
              </w:r>
              <w:r>
                <w:t>rung</w:t>
              </w:r>
            </w:ins>
          </w:p>
        </w:tc>
      </w:tr>
      <w:tr w:rsidR="008E3B87" w14:paraId="19E777B0" w14:textId="77777777" w:rsidTr="008E3B87">
        <w:trPr>
          <w:ins w:id="653" w:author="Edmund Senkleiter" w:date="2014-12-14T15:39:00Z"/>
        </w:trPr>
        <w:tc>
          <w:tcPr>
            <w:tcW w:w="9287" w:type="dxa"/>
            <w:gridSpan w:val="3"/>
          </w:tcPr>
          <w:p w14:paraId="77ABEE72" w14:textId="1CFBC574" w:rsidR="008E3B87" w:rsidRDefault="008E3B87" w:rsidP="008E3B87">
            <w:pPr>
              <w:jc w:val="center"/>
              <w:rPr>
                <w:ins w:id="654" w:author="Edmund Senkleiter" w:date="2014-12-14T15:39:00Z"/>
              </w:rPr>
              <w:pPrChange w:id="655" w:author="Edmund Senkleiter" w:date="2014-12-14T15:39:00Z">
                <w:pPr/>
              </w:pPrChange>
            </w:pPr>
            <w:ins w:id="656" w:author="Edmund Senkleiter" w:date="2014-12-14T15:39:00Z">
              <w:r>
                <w:t>Möglichkeiten für zukünftige Entwicklungen</w:t>
              </w:r>
            </w:ins>
          </w:p>
        </w:tc>
      </w:tr>
      <w:tr w:rsidR="008E3B87" w14:paraId="07CF75FB" w14:textId="77777777" w:rsidTr="00133AA2">
        <w:trPr>
          <w:ins w:id="657" w:author="Edmund Senkleiter" w:date="2014-12-14T15:39:00Z"/>
        </w:trPr>
        <w:tc>
          <w:tcPr>
            <w:tcW w:w="3076" w:type="dxa"/>
          </w:tcPr>
          <w:p w14:paraId="227664BE" w14:textId="24248406" w:rsidR="008E3B87" w:rsidRDefault="00FC0497" w:rsidP="00FC0497">
            <w:pPr>
              <w:rPr>
                <w:ins w:id="658" w:author="Edmund Senkleiter" w:date="2014-12-14T15:39:00Z"/>
              </w:rPr>
            </w:pPr>
            <w:ins w:id="659" w:author="Edmund Senkleiter" w:date="2014-12-14T16:06:00Z">
              <w:r>
                <w:t xml:space="preserve">Gut, einfach portierbar </w:t>
              </w:r>
            </w:ins>
            <w:ins w:id="660" w:author="Edmund Senkleiter" w:date="2014-12-14T16:07:00Z">
              <w:r>
                <w:t>zur</w:t>
              </w:r>
            </w:ins>
            <w:ins w:id="661" w:author="Edmund Senkleiter" w:date="2014-12-14T16:06:00Z">
              <w:r>
                <w:t xml:space="preserve"> PhoneGap App, kann auch im </w:t>
              </w:r>
              <w:proofErr w:type="spellStart"/>
              <w:r>
                <w:t>WebView</w:t>
              </w:r>
              <w:proofErr w:type="spellEnd"/>
              <w:r>
                <w:t xml:space="preserve"> von Titanium Mobile angezeigt werden</w:t>
              </w:r>
            </w:ins>
          </w:p>
        </w:tc>
        <w:tc>
          <w:tcPr>
            <w:tcW w:w="3134" w:type="dxa"/>
          </w:tcPr>
          <w:p w14:paraId="33039089" w14:textId="27E99A18" w:rsidR="008E3B87" w:rsidRDefault="00D14CAB" w:rsidP="002B5204">
            <w:pPr>
              <w:rPr>
                <w:ins w:id="662" w:author="Edmund Senkleiter" w:date="2014-12-14T15:39:00Z"/>
              </w:rPr>
            </w:pPr>
            <w:ins w:id="663" w:author="Edmund Senkleiter" w:date="2014-12-14T16:05:00Z">
              <w:r>
                <w:t>Ohne Nutzung von plattfor</w:t>
              </w:r>
              <w:r>
                <w:t>m</w:t>
              </w:r>
              <w:r>
                <w:t>spezifischer Funktionen</w:t>
              </w:r>
            </w:ins>
            <w:ins w:id="664" w:author="Edmund Senkleiter" w:date="2014-12-14T16:07:00Z">
              <w:r w:rsidR="00FC0497">
                <w:t xml:space="preserve"> äh</w:t>
              </w:r>
              <w:r w:rsidR="00FC0497">
                <w:t>n</w:t>
              </w:r>
              <w:r w:rsidR="00FC0497">
                <w:t>lich Web Apps</w:t>
              </w:r>
            </w:ins>
          </w:p>
        </w:tc>
        <w:tc>
          <w:tcPr>
            <w:tcW w:w="3077" w:type="dxa"/>
          </w:tcPr>
          <w:p w14:paraId="2ACCA47F" w14:textId="13CA77A2" w:rsidR="008E3B87" w:rsidRDefault="00FC0497" w:rsidP="002B5204">
            <w:pPr>
              <w:rPr>
                <w:ins w:id="665" w:author="Edmund Senkleiter" w:date="2014-12-14T15:39:00Z"/>
              </w:rPr>
            </w:pPr>
            <w:ins w:id="666" w:author="Edmund Senkleiter" w:date="2014-12-14T16:08:00Z">
              <w:r>
                <w:t>Schlecht da viel Titanium spezifischer Code benutzt wird</w:t>
              </w:r>
            </w:ins>
          </w:p>
        </w:tc>
      </w:tr>
      <w:tr w:rsidR="008E3B87" w14:paraId="5C5F1D97" w14:textId="77777777" w:rsidTr="008E3B87">
        <w:trPr>
          <w:ins w:id="667" w:author="Edmund Senkleiter" w:date="2014-12-14T15:41:00Z"/>
        </w:trPr>
        <w:tc>
          <w:tcPr>
            <w:tcW w:w="9287" w:type="dxa"/>
            <w:gridSpan w:val="3"/>
          </w:tcPr>
          <w:p w14:paraId="635559B3" w14:textId="02396AED" w:rsidR="008E3B87" w:rsidRDefault="008E3B87" w:rsidP="008E3B87">
            <w:pPr>
              <w:jc w:val="center"/>
              <w:rPr>
                <w:ins w:id="668" w:author="Edmund Senkleiter" w:date="2014-12-14T15:41:00Z"/>
              </w:rPr>
              <w:pPrChange w:id="669" w:author="Edmund Senkleiter" w:date="2014-12-14T15:41:00Z">
                <w:pPr/>
              </w:pPrChange>
            </w:pPr>
            <w:ins w:id="670" w:author="Edmund Senkleiter" w:date="2014-12-14T15:41:00Z">
              <w:r>
                <w:t>Entwicklungsdauer und Kosten</w:t>
              </w:r>
            </w:ins>
          </w:p>
        </w:tc>
      </w:tr>
      <w:tr w:rsidR="008E3B87" w14:paraId="38F6C43E" w14:textId="77777777" w:rsidTr="00133AA2">
        <w:trPr>
          <w:ins w:id="671" w:author="Edmund Senkleiter" w:date="2014-12-14T15:41:00Z"/>
        </w:trPr>
        <w:tc>
          <w:tcPr>
            <w:tcW w:w="3076" w:type="dxa"/>
          </w:tcPr>
          <w:p w14:paraId="52DC6D78" w14:textId="5402D6A0" w:rsidR="008E3B87" w:rsidRDefault="00FC0497" w:rsidP="002B5204">
            <w:pPr>
              <w:rPr>
                <w:ins w:id="672" w:author="Edmund Senkleiter" w:date="2014-12-14T15:41:00Z"/>
              </w:rPr>
            </w:pPr>
            <w:ins w:id="673" w:author="Edmund Senkleiter" w:date="2014-12-14T16:10:00Z">
              <w:r>
                <w:t>Web App Prototype Entwic</w:t>
              </w:r>
              <w:r>
                <w:t>k</w:t>
              </w:r>
              <w:r>
                <w:t>lung war am kürzesten, mächtige Entwicklerwer</w:t>
              </w:r>
              <w:r>
                <w:t>k</w:t>
              </w:r>
              <w:r>
                <w:t>zeuge beschleunigen und b</w:t>
              </w:r>
              <w:r>
                <w:t>e</w:t>
              </w:r>
              <w:r>
                <w:t>günstigen den Prozess</w:t>
              </w:r>
            </w:ins>
          </w:p>
        </w:tc>
        <w:tc>
          <w:tcPr>
            <w:tcW w:w="3134" w:type="dxa"/>
          </w:tcPr>
          <w:p w14:paraId="6D606AE9" w14:textId="35A5924B" w:rsidR="008E3B87" w:rsidRDefault="00FC0497" w:rsidP="002B5204">
            <w:pPr>
              <w:rPr>
                <w:ins w:id="674" w:author="Edmund Senkleiter" w:date="2014-12-14T15:41:00Z"/>
              </w:rPr>
            </w:pPr>
            <w:ins w:id="675" w:author="Edmund Senkleiter" w:date="2014-12-14T16:11:00Z">
              <w:r>
                <w:t>Ähnlich zu Web Apps mit z</w:t>
              </w:r>
              <w:r>
                <w:t>u</w:t>
              </w:r>
              <w:r>
                <w:t>sätzlichem Entwicklungsau</w:t>
              </w:r>
              <w:r>
                <w:t>f</w:t>
              </w:r>
              <w:r>
                <w:t>wand für plattformspezifische Funktionalitäten</w:t>
              </w:r>
            </w:ins>
          </w:p>
        </w:tc>
        <w:tc>
          <w:tcPr>
            <w:tcW w:w="3077" w:type="dxa"/>
          </w:tcPr>
          <w:p w14:paraId="26F25014" w14:textId="22A43617" w:rsidR="008E3B87" w:rsidRDefault="00FC0497" w:rsidP="007B51C6">
            <w:pPr>
              <w:keepNext/>
              <w:rPr>
                <w:ins w:id="676" w:author="Edmund Senkleiter" w:date="2014-12-14T15:41:00Z"/>
              </w:rPr>
              <w:pPrChange w:id="677" w:author="Edmund Senkleiter" w:date="2014-12-14T16:47:00Z">
                <w:pPr/>
              </w:pPrChange>
            </w:pPr>
            <w:ins w:id="678" w:author="Edmund Senkleiter" w:date="2014-12-14T16:09:00Z">
              <w:r>
                <w:t>Viel</w:t>
              </w:r>
            </w:ins>
            <w:ins w:id="679" w:author="Edmund Senkleiter" w:date="2014-12-14T16:12:00Z">
              <w:r w:rsidR="007411A9">
                <w:t xml:space="preserve"> spezielle</w:t>
              </w:r>
            </w:ins>
            <w:ins w:id="680" w:author="Edmund Senkleiter" w:date="2014-12-14T16:09:00Z">
              <w:r>
                <w:t xml:space="preserve"> Erfahrung n</w:t>
              </w:r>
              <w:r>
                <w:t>ö</w:t>
              </w:r>
              <w:r>
                <w:t xml:space="preserve">tig, </w:t>
              </w:r>
            </w:ins>
            <w:ins w:id="681" w:author="Edmund Senkleiter" w:date="2014-12-14T16:10:00Z">
              <w:r>
                <w:t>verlangsamte Entwic</w:t>
              </w:r>
              <w:r>
                <w:t>k</w:t>
              </w:r>
              <w:r>
                <w:t xml:space="preserve">lung der UI aufgrund der notwenigen Ausführung im Emulator </w:t>
              </w:r>
              <w:r>
                <w:t>o</w:t>
              </w:r>
              <w:r>
                <w:t>der auf dem Gerät</w:t>
              </w:r>
            </w:ins>
            <w:ins w:id="682" w:author="Edmund Senkleiter" w:date="2014-12-14T16:09:00Z">
              <w:r>
                <w:t xml:space="preserve"> </w:t>
              </w:r>
            </w:ins>
          </w:p>
        </w:tc>
      </w:tr>
    </w:tbl>
    <w:p w14:paraId="2F62641B" w14:textId="7F41CAC7" w:rsidR="00B04DC8" w:rsidRDefault="007B51C6" w:rsidP="007B51C6">
      <w:pPr>
        <w:pStyle w:val="Beschriftung"/>
        <w:rPr>
          <w:ins w:id="683" w:author="Edmund Senkleiter" w:date="2014-12-14T16:45:00Z"/>
        </w:rPr>
        <w:pPrChange w:id="684" w:author="Edmund Senkleiter" w:date="2014-12-14T16:47:00Z">
          <w:pPr/>
        </w:pPrChange>
      </w:pPr>
      <w:ins w:id="685" w:author="Edmund Senkleiter" w:date="2014-12-14T16:47:00Z">
        <w:r>
          <w:t xml:space="preserve">Abbildung </w:t>
        </w:r>
        <w:r>
          <w:fldChar w:fldCharType="begin"/>
        </w:r>
        <w:r>
          <w:instrText xml:space="preserve"> SEQ Abbildung \* ARABIC </w:instrText>
        </w:r>
      </w:ins>
      <w:r>
        <w:fldChar w:fldCharType="separate"/>
      </w:r>
      <w:ins w:id="686" w:author="Edmund Senkleiter" w:date="2014-12-14T16:47:00Z">
        <w:r>
          <w:rPr>
            <w:noProof/>
          </w:rPr>
          <w:t>2</w:t>
        </w:r>
        <w:r>
          <w:fldChar w:fldCharType="end"/>
        </w:r>
        <w:r>
          <w:t>: Bewertungsergebnisse</w:t>
        </w:r>
      </w:ins>
    </w:p>
    <w:p w14:paraId="3D62A721" w14:textId="77777777" w:rsidR="0077047F" w:rsidRDefault="0077047F" w:rsidP="00B04DC8">
      <w:pPr>
        <w:rPr>
          <w:ins w:id="687" w:author="Edmund Senkleiter" w:date="2014-12-14T13:09:00Z"/>
        </w:rPr>
      </w:pPr>
    </w:p>
    <w:p w14:paraId="38A95D0F" w14:textId="5509953E" w:rsidR="002B5204" w:rsidRPr="002B5204" w:rsidDel="007411A9" w:rsidRDefault="002B5204" w:rsidP="00AA21A1">
      <w:pPr>
        <w:rPr>
          <w:del w:id="688" w:author="Edmund Senkleiter" w:date="2014-12-14T16:12:00Z"/>
        </w:rPr>
      </w:pPr>
    </w:p>
    <w:p w14:paraId="21C1000C" w14:textId="07A23B47" w:rsidR="00935F03" w:rsidDel="00D36740" w:rsidRDefault="002B13C8" w:rsidP="002B13C8">
      <w:pPr>
        <w:pStyle w:val="berschrift3"/>
        <w:rPr>
          <w:del w:id="689" w:author="Edmund Senkleiter" w:date="2014-12-14T11:23:00Z"/>
        </w:rPr>
      </w:pPr>
      <w:del w:id="690" w:author="Edmund Senkleiter" w:date="2014-12-14T11:23:00Z">
        <w:r w:rsidDel="00D36740">
          <w:delText>UIML</w:delText>
        </w:r>
      </w:del>
    </w:p>
    <w:p w14:paraId="3D462C1A" w14:textId="75C8C332" w:rsidR="00941199" w:rsidDel="00D36740" w:rsidRDefault="00941199" w:rsidP="00941199">
      <w:pPr>
        <w:rPr>
          <w:del w:id="691" w:author="Edmund Senkleiter" w:date="2014-12-14T11:23:00Z"/>
        </w:rPr>
      </w:pPr>
      <w:del w:id="692" w:author="Edmund Senkleiter" w:date="2014-12-14T11:23:00Z">
        <w:r w:rsidDel="00D36740">
          <w:delText>Allgemeines</w:delText>
        </w:r>
      </w:del>
    </w:p>
    <w:p w14:paraId="5077AF0A" w14:textId="31F53C0B" w:rsidR="00941199" w:rsidDel="00D36740" w:rsidRDefault="00941199" w:rsidP="00941199">
      <w:pPr>
        <w:rPr>
          <w:del w:id="693" w:author="Edmund Senkleiter" w:date="2014-12-14T11:23:00Z"/>
        </w:rPr>
      </w:pPr>
      <w:del w:id="694" w:author="Edmund Senkleiter" w:date="2014-12-14T11:23:00Z">
        <w:r w:rsidDel="00D36740">
          <w:delText>Ziele der Sprachentwickler</w:delText>
        </w:r>
      </w:del>
    </w:p>
    <w:p w14:paraId="69053757" w14:textId="1DA80A82" w:rsidR="002C0D39" w:rsidDel="00D36740" w:rsidRDefault="002C0D39" w:rsidP="002C0D39">
      <w:pPr>
        <w:pStyle w:val="Listenabsatz"/>
        <w:numPr>
          <w:ilvl w:val="0"/>
          <w:numId w:val="33"/>
        </w:numPr>
        <w:rPr>
          <w:del w:id="695" w:author="Edmund Senkleiter" w:date="2014-12-14T11:23:00Z"/>
        </w:rPr>
      </w:pPr>
      <w:del w:id="696" w:author="Edmund Senkleiter" w:date="2014-12-14T11:23:00Z">
        <w:r w:rsidDel="00D36740">
          <w:delText>Plattform unabhängige Beschreibung von B</w:delText>
        </w:r>
        <w:r w:rsidDel="00D36740">
          <w:delText>e</w:delText>
        </w:r>
        <w:r w:rsidDel="00D36740">
          <w:delText>nutzerschnittstellen</w:delText>
        </w:r>
      </w:del>
    </w:p>
    <w:p w14:paraId="25127442" w14:textId="52A7DBCA" w:rsidR="002C0D39" w:rsidDel="00D36740" w:rsidRDefault="002C0D39" w:rsidP="002C0D39">
      <w:pPr>
        <w:pStyle w:val="Listenabsatz"/>
        <w:numPr>
          <w:ilvl w:val="0"/>
          <w:numId w:val="33"/>
        </w:numPr>
        <w:rPr>
          <w:del w:id="697" w:author="Edmund Senkleiter" w:date="2014-12-14T11:23:00Z"/>
        </w:rPr>
      </w:pPr>
      <w:del w:id="698" w:author="Edmund Senkleiter" w:date="2014-12-14T11:23:00Z">
        <w:r w:rsidDel="00D36740">
          <w:delText>Generische Verbindung zwischen Benutze</w:delText>
        </w:r>
        <w:r w:rsidDel="00D36740">
          <w:delText>r</w:delText>
        </w:r>
        <w:r w:rsidDel="00D36740">
          <w:delText>schnittstelle und Applikationslogik</w:delText>
        </w:r>
      </w:del>
    </w:p>
    <w:p w14:paraId="1C008007" w14:textId="0CA7C7ED" w:rsidR="00941199" w:rsidDel="00D36740" w:rsidRDefault="00941199" w:rsidP="00941199">
      <w:pPr>
        <w:rPr>
          <w:del w:id="699" w:author="Edmund Senkleiter" w:date="2014-12-14T11:23:00Z"/>
        </w:rPr>
      </w:pPr>
      <w:del w:id="700" w:author="Edmund Senkleiter" w:date="2014-12-14T11:23:00Z">
        <w:r w:rsidDel="00D36740">
          <w:delText>Besondere Eigenschaften / Vorteile gegenüber and</w:delText>
        </w:r>
        <w:r w:rsidDel="00D36740">
          <w:delText>e</w:delText>
        </w:r>
        <w:r w:rsidDel="00D36740">
          <w:delText>ren Sprachen</w:delText>
        </w:r>
      </w:del>
    </w:p>
    <w:p w14:paraId="0557F7A1" w14:textId="1BAD8606" w:rsidR="00941199" w:rsidDel="00D36740" w:rsidRDefault="00941199" w:rsidP="00941199">
      <w:pPr>
        <w:rPr>
          <w:del w:id="701" w:author="Edmund Senkleiter" w:date="2014-12-14T11:23:00Z"/>
        </w:rPr>
      </w:pPr>
      <w:del w:id="702" w:author="Edmund Senkleiter" w:date="2014-12-14T11:23:00Z">
        <w:r w:rsidDel="00D36740">
          <w:delText>Konkrete Beispiele</w:delText>
        </w:r>
      </w:del>
    </w:p>
    <w:p w14:paraId="6D30C9E6" w14:textId="6AFB4D1F" w:rsidR="00941199" w:rsidDel="00D36740" w:rsidRDefault="00941199" w:rsidP="00941199">
      <w:pPr>
        <w:rPr>
          <w:del w:id="703" w:author="Edmund Senkleiter" w:date="2014-12-14T11:23:00Z"/>
        </w:rPr>
      </w:pPr>
      <w:del w:id="704" w:author="Edmund Senkleiter" w:date="2014-12-14T11:23:00Z">
        <w:r w:rsidDel="00D36740">
          <w:delText>Benutzer Interaktion</w:delText>
        </w:r>
      </w:del>
    </w:p>
    <w:p w14:paraId="10FF5658" w14:textId="45CAA043" w:rsidR="00332B97" w:rsidDel="00D36740" w:rsidRDefault="00332B97" w:rsidP="00332B97">
      <w:pPr>
        <w:pStyle w:val="berschrift3"/>
        <w:rPr>
          <w:del w:id="705" w:author="Edmund Senkleiter" w:date="2014-12-14T11:23:00Z"/>
        </w:rPr>
      </w:pPr>
      <w:del w:id="706" w:author="Edmund Senkleiter" w:date="2014-12-14T11:23:00Z">
        <w:r w:rsidDel="00D36740">
          <w:delText>FXML</w:delText>
        </w:r>
      </w:del>
    </w:p>
    <w:p w14:paraId="693CAF9E" w14:textId="0E8F3713" w:rsidR="00332B97" w:rsidDel="00D36740" w:rsidRDefault="00332B97" w:rsidP="00332B97">
      <w:pPr>
        <w:rPr>
          <w:del w:id="707" w:author="Edmund Senkleiter" w:date="2014-12-14T11:23:00Z"/>
        </w:rPr>
      </w:pPr>
      <w:del w:id="708" w:author="Edmund Senkleiter" w:date="2014-12-14T11:23:00Z">
        <w:r w:rsidDel="00D36740">
          <w:delText>Que</w:delText>
        </w:r>
        <w:r w:rsidDel="00D36740">
          <w:delText>l</w:delText>
        </w:r>
        <w:r w:rsidDel="00D36740">
          <w:delText>le:</w:delText>
        </w:r>
        <w:r w:rsidR="009111B7" w:rsidDel="00D36740">
          <w:fldChar w:fldCharType="begin"/>
        </w:r>
        <w:r w:rsidR="009111B7" w:rsidDel="00D36740">
          <w:delInstrText xml:space="preserve"> </w:delInstrText>
        </w:r>
        <w:r w:rsidR="005E2FEC" w:rsidDel="00D36740">
          <w:delInstrText>HYPERLINK</w:delInstrText>
        </w:r>
        <w:r w:rsidR="009111B7" w:rsidDel="00D36740">
          <w:delInstrText xml:space="preserve"> "http://docs.oracle.com/javafx/2/api/javafx/fxml/doc-files/introduction_to_fxml.html" \l "overview" </w:delInstrText>
        </w:r>
        <w:r w:rsidR="009111B7" w:rsidDel="00D36740">
          <w:fldChar w:fldCharType="separate"/>
        </w:r>
        <w:r w:rsidRPr="00296813" w:rsidDel="00D36740">
          <w:rPr>
            <w:rStyle w:val="Link"/>
          </w:rPr>
          <w:delText>http://docs.oracle.com/javafx/2/api/javafx/fxml/doc-files/introduction_to_fxml.html#overview</w:delText>
        </w:r>
        <w:r w:rsidR="009111B7" w:rsidDel="00D36740">
          <w:rPr>
            <w:rStyle w:val="Link"/>
          </w:rPr>
          <w:fldChar w:fldCharType="end"/>
        </w:r>
      </w:del>
    </w:p>
    <w:p w14:paraId="27CDAEE4" w14:textId="27408954" w:rsidR="00FD4EA1" w:rsidDel="00D36740" w:rsidRDefault="00FD4EA1" w:rsidP="00FD4EA1">
      <w:pPr>
        <w:pStyle w:val="berschrift3"/>
        <w:rPr>
          <w:del w:id="709" w:author="Edmund Senkleiter" w:date="2014-12-14T11:23:00Z"/>
        </w:rPr>
      </w:pPr>
      <w:del w:id="710" w:author="Edmund Senkleiter" w:date="2014-12-14T11:23:00Z">
        <w:r w:rsidDel="00D36740">
          <w:delText>XAML</w:delText>
        </w:r>
      </w:del>
    </w:p>
    <w:p w14:paraId="5E4E4BC1" w14:textId="31DDAFBA" w:rsidR="00FD4EA1" w:rsidDel="00D36740" w:rsidRDefault="00FD4EA1" w:rsidP="00FD4EA1">
      <w:pPr>
        <w:rPr>
          <w:del w:id="711" w:author="Edmund Senkleiter" w:date="2014-12-14T11:23:00Z"/>
          <w:rStyle w:val="Link"/>
        </w:rPr>
      </w:pPr>
      <w:del w:id="712" w:author="Edmund Senkleiter" w:date="2014-12-14T11:23:00Z">
        <w:r w:rsidDel="00D36740">
          <w:delText>Quelle:</w:delText>
        </w:r>
        <w:r w:rsidRPr="00FD4EA1" w:rsidDel="00D36740">
          <w:delText xml:space="preserve"> </w:delText>
        </w:r>
        <w:r w:rsidR="009111B7" w:rsidDel="00D36740">
          <w:fldChar w:fldCharType="begin"/>
        </w:r>
        <w:r w:rsidR="009111B7" w:rsidDel="00D36740">
          <w:delInstrText xml:space="preserve"> </w:delInstrText>
        </w:r>
        <w:r w:rsidR="005E2FEC" w:rsidDel="00D36740">
          <w:delInstrText>HYPERLINK</w:delInstrText>
        </w:r>
        <w:r w:rsidR="009111B7" w:rsidDel="00D36740">
          <w:delInstrText xml:space="preserve"> "http://msdn.microsoft.com/en-us/library/ms752059.aspx" </w:delInstrText>
        </w:r>
        <w:r w:rsidR="009111B7" w:rsidDel="00D36740">
          <w:fldChar w:fldCharType="separate"/>
        </w:r>
        <w:r w:rsidRPr="00296813" w:rsidDel="00D36740">
          <w:rPr>
            <w:rStyle w:val="Link"/>
          </w:rPr>
          <w:delText>http://msdn.microsoft.com/en-us/library/ms752059.aspx</w:delText>
        </w:r>
        <w:r w:rsidR="009111B7" w:rsidDel="00D36740">
          <w:rPr>
            <w:rStyle w:val="Link"/>
          </w:rPr>
          <w:fldChar w:fldCharType="end"/>
        </w:r>
      </w:del>
    </w:p>
    <w:p w14:paraId="02C2E5A8" w14:textId="05E2D4A7" w:rsidR="00952E5E" w:rsidRDefault="00952E5E" w:rsidP="00D92CD5">
      <w:pPr>
        <w:pStyle w:val="berschrift2"/>
        <w:rPr>
          <w:rStyle w:val="Link"/>
        </w:rPr>
      </w:pPr>
      <w:bookmarkStart w:id="713" w:name="_Toc280181510"/>
      <w:r>
        <w:rPr>
          <w:rStyle w:val="Link"/>
        </w:rPr>
        <w:t xml:space="preserve">Zusammenfassung </w:t>
      </w:r>
      <w:del w:id="714" w:author="Edmund Senkleiter" w:date="2014-12-14T16:24:00Z">
        <w:r w:rsidDel="00EE1448">
          <w:rPr>
            <w:rStyle w:val="Link"/>
          </w:rPr>
          <w:delText>existierender Sprachen</w:delText>
        </w:r>
      </w:del>
      <w:bookmarkEnd w:id="713"/>
      <w:ins w:id="715" w:author="Edmund Senkleiter" w:date="2014-12-14T16:24:00Z">
        <w:r w:rsidR="00EE1448">
          <w:rPr>
            <w:rStyle w:val="Link"/>
          </w:rPr>
          <w:t>und Fazit</w:t>
        </w:r>
      </w:ins>
    </w:p>
    <w:p w14:paraId="6A04B17B" w14:textId="3A6F9875" w:rsidR="00EE1448" w:rsidRDefault="00D3107E">
      <w:pPr>
        <w:rPr>
          <w:ins w:id="716" w:author="Edmund Senkleiter" w:date="2014-12-14T16:24:00Z"/>
        </w:rPr>
      </w:pPr>
      <w:ins w:id="717" w:author="Edmund Senkleiter" w:date="2014-12-14T16:51:00Z">
        <w:r>
          <w:t>Die Ergebnisse zeigen</w:t>
        </w:r>
        <w:r w:rsidR="007B51C6">
          <w:t xml:space="preserve"> </w:t>
        </w:r>
      </w:ins>
      <w:ins w:id="718" w:author="Edmund Senkleiter" w:date="2014-12-14T16:58:00Z">
        <w:r>
          <w:t>die Stärken und Schwächen der unterschiedlichen</w:t>
        </w:r>
      </w:ins>
      <w:ins w:id="719" w:author="Edmund Senkleiter" w:date="2014-12-14T17:00:00Z">
        <w:r>
          <w:t xml:space="preserve"> Frameworks und des rein webbasierten</w:t>
        </w:r>
      </w:ins>
      <w:ins w:id="720" w:author="Edmund Senkleiter" w:date="2014-12-14T16:58:00Z">
        <w:r>
          <w:t xml:space="preserve"> </w:t>
        </w:r>
      </w:ins>
      <w:ins w:id="721" w:author="Edmund Senkleiter" w:date="2014-12-14T17:00:00Z">
        <w:r>
          <w:t>Ansatzes. Es gilt nun zu prüfen inwiefern die aktuellen Lösungen für die eigene verwendetet werden können</w:t>
        </w:r>
      </w:ins>
      <w:ins w:id="722" w:author="Edmund Senkleiter" w:date="2014-12-14T17:03:00Z">
        <w:r>
          <w:t xml:space="preserve">. Die Web App </w:t>
        </w:r>
      </w:ins>
      <w:ins w:id="723" w:author="Edmund Senkleiter" w:date="2014-12-14T17:06:00Z">
        <w:r>
          <w:t>kann zwar lokalen Speicherplatz nutzen, momentan ist dieser aber auf 5MB</w:t>
        </w:r>
      </w:ins>
      <w:ins w:id="724" w:author="Edmund Senkleiter" w:date="2014-12-14T17:07:00Z">
        <w:r w:rsidR="00ED1E8A">
          <w:rPr>
            <w:rStyle w:val="Funotenzeichen"/>
          </w:rPr>
          <w:footnoteReference w:id="2"/>
        </w:r>
      </w:ins>
      <w:ins w:id="726" w:author="Edmund Senkleiter" w:date="2014-12-14T17:06:00Z">
        <w:r>
          <w:t xml:space="preserve"> beschränkt</w:t>
        </w:r>
      </w:ins>
      <w:ins w:id="727" w:author="Edmund Senkleiter" w:date="2014-12-14T17:03:00Z">
        <w:r w:rsidR="000B10F0">
          <w:t xml:space="preserve">, sodass das Anfangs erwähnte </w:t>
        </w:r>
      </w:ins>
      <w:ins w:id="728" w:author="Edmund Senkleiter" w:date="2014-12-14T17:13:00Z">
        <w:r w:rsidR="000B10F0">
          <w:t>„</w:t>
        </w:r>
        <w:proofErr w:type="spellStart"/>
        <w:r w:rsidR="000B10F0">
          <w:t>caching</w:t>
        </w:r>
        <w:proofErr w:type="spellEnd"/>
        <w:r w:rsidR="000B10F0">
          <w:t xml:space="preserve">“ nicht umgesetzt werden kann. Der Zugriff auf Funktionen wie das Telefonbuch sind hier auch nicht möglich </w:t>
        </w:r>
      </w:ins>
      <w:ins w:id="729" w:author="Edmund Senkleiter" w:date="2014-12-14T17:17:00Z">
        <w:r w:rsidR="000B10F0">
          <w:t xml:space="preserve">womit </w:t>
        </w:r>
      </w:ins>
      <w:ins w:id="730" w:author="Edmund Senkleiter" w:date="2014-12-14T17:13:00Z">
        <w:r w:rsidR="000B10F0">
          <w:t>klar</w:t>
        </w:r>
      </w:ins>
      <w:ins w:id="731" w:author="Edmund Senkleiter" w:date="2014-12-14T17:17:00Z">
        <w:r w:rsidR="000B10F0">
          <w:t xml:space="preserve"> ist</w:t>
        </w:r>
      </w:ins>
      <w:ins w:id="732" w:author="Edmund Senkleiter" w:date="2014-12-14T17:13:00Z">
        <w:r w:rsidR="000B10F0">
          <w:t>, dass ein</w:t>
        </w:r>
      </w:ins>
      <w:ins w:id="733" w:author="Edmund Senkleiter" w:date="2014-12-14T17:17:00Z">
        <w:r w:rsidR="000B10F0">
          <w:t>e</w:t>
        </w:r>
      </w:ins>
      <w:ins w:id="734" w:author="Edmund Senkleiter" w:date="2014-12-14T17:13:00Z">
        <w:r w:rsidR="000B10F0">
          <w:t xml:space="preserve"> rein webbasierte App </w:t>
        </w:r>
      </w:ins>
      <w:ins w:id="735" w:author="Edmund Senkleiter" w:date="2014-12-14T17:17:00Z">
        <w:r w:rsidR="00122008">
          <w:t>zu wenig Funktionalität besitzt</w:t>
        </w:r>
      </w:ins>
      <w:ins w:id="736" w:author="Edmund Senkleiter" w:date="2014-12-14T17:18:00Z">
        <w:r w:rsidR="00122008">
          <w:t>.</w:t>
        </w:r>
      </w:ins>
      <w:ins w:id="737" w:author="Edmund Senkleiter" w:date="2014-12-14T17:19:00Z">
        <w:r w:rsidR="00122008">
          <w:t xml:space="preserve"> Ph</w:t>
        </w:r>
        <w:r w:rsidR="00122008">
          <w:t>o</w:t>
        </w:r>
        <w:r w:rsidR="00122008">
          <w:t>neGap und Titanium Mobile hingegen bieten den gewünschten Zugriff auf die Geräte / B</w:t>
        </w:r>
        <w:r w:rsidR="00122008">
          <w:t>e</w:t>
        </w:r>
        <w:r w:rsidR="00122008">
          <w:t>triebssystem Funktionalitäten.</w:t>
        </w:r>
      </w:ins>
      <w:ins w:id="738" w:author="Edmund Senkleiter" w:date="2014-12-14T17:20:00Z">
        <w:r w:rsidR="00122008">
          <w:t xml:space="preserve"> </w:t>
        </w:r>
      </w:ins>
      <w:ins w:id="739" w:author="Edmund Senkleiter" w:date="2014-12-14T17:31:00Z">
        <w:r w:rsidR="0027603F">
          <w:t>PhoneGap überzeugt gerade im Punkt Einfachheit der Entwic</w:t>
        </w:r>
        <w:r w:rsidR="0027603F">
          <w:t>k</w:t>
        </w:r>
        <w:r w:rsidR="00E70374">
          <w:t>lung</w:t>
        </w:r>
        <w:r w:rsidR="0027603F">
          <w:t xml:space="preserve"> bietet jedoch keine nativen Benutzerschnittstellenelemente an, sodass die App eher wie eine Web App wirkt.</w:t>
        </w:r>
      </w:ins>
      <w:ins w:id="740" w:author="Edmund Senkleiter" w:date="2014-12-14T17:44:00Z">
        <w:r w:rsidR="00E70374">
          <w:t xml:space="preserve"> Darüber hinaus //schlechte Speicher anbindung</w:t>
        </w:r>
      </w:ins>
      <w:bookmarkStart w:id="741" w:name="_GoBack"/>
      <w:bookmarkEnd w:id="741"/>
    </w:p>
    <w:p w14:paraId="0241C27F" w14:textId="2FCF3B26" w:rsidR="00952E5E" w:rsidRDefault="00952E5E">
      <w:r>
        <w:t>Schluss ziehen warum eigene Sprache</w:t>
      </w:r>
    </w:p>
    <w:p w14:paraId="5FD0119E" w14:textId="77777777" w:rsidR="00952E5E" w:rsidRPr="00952E5E" w:rsidRDefault="00952E5E" w:rsidP="00D92CD5">
      <w:r w:rsidRPr="00952E5E">
        <w:t>Gründe für den Entwurf einer neuen Sprache</w:t>
      </w:r>
    </w:p>
    <w:p w14:paraId="41832931" w14:textId="77777777" w:rsidR="00952E5E" w:rsidRPr="00952E5E" w:rsidRDefault="00952E5E" w:rsidP="00952E5E"/>
    <w:p w14:paraId="684DC29E" w14:textId="0EE90124" w:rsidR="003B0497" w:rsidRDefault="00460DA8" w:rsidP="003B0497">
      <w:pPr>
        <w:pStyle w:val="berschrift1"/>
      </w:pPr>
      <w:bookmarkStart w:id="742" w:name="_Toc280181511"/>
      <w:r>
        <w:t>Beschreibungss</w:t>
      </w:r>
      <w:r w:rsidR="003B0497">
        <w:t>prache</w:t>
      </w:r>
      <w:bookmarkEnd w:id="742"/>
    </w:p>
    <w:p w14:paraId="4A023A02" w14:textId="52783E09" w:rsidR="003B0497" w:rsidRDefault="003B0497" w:rsidP="003B0497">
      <w:pPr>
        <w:pStyle w:val="berschrift2"/>
      </w:pPr>
      <w:bookmarkStart w:id="743" w:name="_Toc280181512"/>
      <w:r>
        <w:t>Anforderungen</w:t>
      </w:r>
      <w:bookmarkEnd w:id="743"/>
    </w:p>
    <w:p w14:paraId="4C7FC9B7" w14:textId="77777777" w:rsidR="00D36740" w:rsidRDefault="00941199" w:rsidP="00941199">
      <w:pPr>
        <w:rPr>
          <w:ins w:id="744" w:author="Edmund Senkleiter" w:date="2014-12-14T11:24:00Z"/>
        </w:rPr>
      </w:pPr>
      <w:r>
        <w:t>Siehe Kapitel 2</w:t>
      </w:r>
    </w:p>
    <w:p w14:paraId="51FAD8E9" w14:textId="77777777" w:rsidR="00D36740" w:rsidRDefault="00D36740" w:rsidP="00D36740">
      <w:moveToRangeStart w:id="745" w:author="Edmund Senkleiter" w:date="2014-12-14T11:24:00Z" w:name="move280175574"/>
      <w:moveTo w:id="746" w:author="Edmund Senkleiter" w:date="2014-12-14T11:24:00Z">
        <w:r>
          <w:t>Generisch / Plattformunabhängig</w:t>
        </w:r>
      </w:moveTo>
    </w:p>
    <w:p w14:paraId="1F6030F2" w14:textId="77777777" w:rsidR="00D36740" w:rsidRDefault="00D36740" w:rsidP="00D36740">
      <w:moveTo w:id="747" w:author="Edmund Senkleiter" w:date="2014-12-14T11:24:00Z">
        <w:r>
          <w:tab/>
          <w:t>-UI Entwicklung ohne spezifische Kenntnisse über die Zielplattformen</w:t>
        </w:r>
      </w:moveTo>
    </w:p>
    <w:p w14:paraId="484286A2" w14:textId="77777777" w:rsidR="00D36740" w:rsidRDefault="00D36740" w:rsidP="00D36740">
      <w:moveTo w:id="748" w:author="Edmund Senkleiter" w:date="2014-12-14T11:24:00Z">
        <w:r>
          <w:t>-Trennung von UI und Logik Code (Struktur, Style, Inhalt und Verhalten)</w:t>
        </w:r>
      </w:moveTo>
    </w:p>
    <w:p w14:paraId="3B33E312" w14:textId="77777777" w:rsidR="00D36740" w:rsidRDefault="00D36740" w:rsidP="00D36740">
      <w:moveTo w:id="749" w:author="Edmund Senkleiter" w:date="2014-12-14T11:24:00Z">
        <w:r>
          <w:t xml:space="preserve">-Beschreibung von Präsentation sowie Nutzung der Daten (Darstellungsart, Event </w:t>
        </w:r>
        <w:proofErr w:type="spellStart"/>
        <w:r>
          <w:t>ausfü</w:t>
        </w:r>
        <w:r>
          <w:t>h</w:t>
        </w:r>
        <w:r>
          <w:t>rung</w:t>
        </w:r>
        <w:proofErr w:type="spellEnd"/>
        <w:r>
          <w:t>) / Bietet neben reiner Beschreibung der Darstellung, Möglichkeit Aktionen/ Events au</w:t>
        </w:r>
        <w:r>
          <w:t>f</w:t>
        </w:r>
        <w:r>
          <w:t>rufen zu lassen</w:t>
        </w:r>
      </w:moveTo>
    </w:p>
    <w:p w14:paraId="509B0ACC" w14:textId="77777777" w:rsidR="00D36740" w:rsidRDefault="00D36740" w:rsidP="00D36740">
      <w:moveTo w:id="750" w:author="Edmund Senkleiter" w:date="2014-12-14T11:24:00Z">
        <w:r>
          <w:t>-Vordefinierte abstrakte Aktionen / Event Bspw. Text senden, Kontakt hinzufügen,  Rufnu</w:t>
        </w:r>
        <w:r>
          <w:t>m</w:t>
        </w:r>
        <w:r>
          <w:t xml:space="preserve">mer wählen, Öffnen anderer Applikation, zu anderen Ansichten wechseln / diese öffnen </w:t>
        </w:r>
      </w:moveTo>
    </w:p>
    <w:p w14:paraId="0B9FC8A1" w14:textId="66FA051B" w:rsidR="00941199" w:rsidRDefault="00D36740" w:rsidP="00D36740">
      <w:moveTo w:id="751" w:author="Edmund Senkleiter" w:date="2014-12-14T11:24:00Z">
        <w:r>
          <w:tab/>
        </w:r>
        <w:r>
          <w:tab/>
          <w:t>-konkrete Implementierung durch jeweilige Zielplattform</w:t>
        </w:r>
      </w:moveTo>
      <w:moveToRangeEnd w:id="745"/>
      <w:r w:rsidR="00941199">
        <w:t xml:space="preserve"> </w:t>
      </w:r>
    </w:p>
    <w:p w14:paraId="4C40CBEA" w14:textId="4320CF38" w:rsidR="00952E5E" w:rsidRDefault="00952E5E" w:rsidP="00941199">
      <w:r>
        <w:t>Erweiterbarkeit</w:t>
      </w:r>
    </w:p>
    <w:p w14:paraId="6CDBB0F6" w14:textId="6130B349" w:rsidR="00952E5E" w:rsidRDefault="00952E5E" w:rsidP="00941199">
      <w:r>
        <w:t>Generisch für mobile Plattformen</w:t>
      </w:r>
    </w:p>
    <w:p w14:paraId="69F0BAE8" w14:textId="533F35BD" w:rsidR="003B0497" w:rsidRDefault="003B0497" w:rsidP="003B0497">
      <w:pPr>
        <w:pStyle w:val="berschrift2"/>
      </w:pPr>
      <w:bookmarkStart w:id="752" w:name="_Toc280181513"/>
      <w:r>
        <w:t>Entwurf</w:t>
      </w:r>
      <w:bookmarkEnd w:id="752"/>
    </w:p>
    <w:p w14:paraId="53AF285A" w14:textId="44A348F2" w:rsidR="00952E5E" w:rsidRDefault="00952E5E" w:rsidP="00D92CD5">
      <w:pPr>
        <w:pStyle w:val="berschrift1"/>
      </w:pPr>
      <w:bookmarkStart w:id="753" w:name="_Toc280181514"/>
      <w:proofErr w:type="spellStart"/>
      <w:r>
        <w:t>iOS</w:t>
      </w:r>
      <w:proofErr w:type="spellEnd"/>
      <w:r>
        <w:t xml:space="preserve"> </w:t>
      </w:r>
      <w:r w:rsidR="004F5D51">
        <w:t>Interpreter</w:t>
      </w:r>
      <w:bookmarkEnd w:id="753"/>
    </w:p>
    <w:p w14:paraId="3B4E0AE1" w14:textId="3C04300F" w:rsidR="00952E5E" w:rsidRDefault="00952E5E" w:rsidP="00D92CD5">
      <w:r>
        <w:t xml:space="preserve">Sprachmerkmal -&gt; </w:t>
      </w:r>
      <w:proofErr w:type="spellStart"/>
      <w:r>
        <w:t>UITableViewController</w:t>
      </w:r>
      <w:proofErr w:type="spellEnd"/>
    </w:p>
    <w:p w14:paraId="5EF28FA9" w14:textId="77777777" w:rsidR="00B43325" w:rsidRDefault="00B43325" w:rsidP="00B43325">
      <w:pPr>
        <w:pStyle w:val="berschrift2"/>
      </w:pPr>
      <w:bookmarkStart w:id="754" w:name="_Toc280181515"/>
      <w:r>
        <w:t>Architektur</w:t>
      </w:r>
      <w:bookmarkEnd w:id="754"/>
    </w:p>
    <w:p w14:paraId="1A7E2AA7" w14:textId="77777777" w:rsidR="00B43325" w:rsidRDefault="00B43325" w:rsidP="00B43325">
      <w:pPr>
        <w:pStyle w:val="berschrift2"/>
      </w:pPr>
      <w:bookmarkStart w:id="755" w:name="_Toc280181516"/>
      <w:r>
        <w:t>Entwurf</w:t>
      </w:r>
      <w:bookmarkEnd w:id="755"/>
    </w:p>
    <w:p w14:paraId="7536FD7D" w14:textId="77777777" w:rsidR="00B43325" w:rsidRDefault="00B43325" w:rsidP="00B43325">
      <w:r>
        <w:t>Technologieauswahl</w:t>
      </w:r>
    </w:p>
    <w:p w14:paraId="59A7A6C9" w14:textId="77777777" w:rsidR="00B43325" w:rsidRPr="00952E5E" w:rsidRDefault="00B43325" w:rsidP="00B43325">
      <w:r>
        <w:tab/>
      </w:r>
      <w:proofErr w:type="spellStart"/>
      <w:r>
        <w:t>Restkit</w:t>
      </w:r>
      <w:proofErr w:type="spellEnd"/>
    </w:p>
    <w:p w14:paraId="3D00B37D" w14:textId="77777777" w:rsidR="00B43325" w:rsidRPr="00952E5E" w:rsidRDefault="00B43325" w:rsidP="00D92CD5"/>
    <w:p w14:paraId="55D086FB" w14:textId="415DBCAD" w:rsidR="003C6977" w:rsidRDefault="000A4A3C" w:rsidP="003C6977">
      <w:pPr>
        <w:pStyle w:val="berschrift1"/>
      </w:pPr>
      <w:bookmarkStart w:id="756" w:name="_Toc280181517"/>
      <w:r>
        <w:t xml:space="preserve">Beispiel </w:t>
      </w:r>
      <w:proofErr w:type="spellStart"/>
      <w:r>
        <w:t>iOS</w:t>
      </w:r>
      <w:r w:rsidR="00B14456">
        <w:t>TemplateLanguage</w:t>
      </w:r>
      <w:proofErr w:type="spellEnd"/>
      <w:r>
        <w:t xml:space="preserve"> Applikation</w:t>
      </w:r>
      <w:bookmarkEnd w:id="756"/>
    </w:p>
    <w:p w14:paraId="4FE0D7C8" w14:textId="0DA40F10" w:rsidR="00B372A7" w:rsidRPr="00B372A7" w:rsidRDefault="000004F4" w:rsidP="00B372A7">
      <w:r>
        <w:t>Um die entwickelte Beschreibungssprache einer ersten Evaluation zu unterziehen, bedarf es einer Beispiel App, deren Entwurf und Umsetzung im Folgenden nun beschreiben wird. Als Vorlage dient die App Muc2014[</w:t>
      </w:r>
      <w:proofErr w:type="spellStart"/>
      <w:r w:rsidRPr="000004F4">
        <w:rPr>
          <w:color w:val="F79646" w:themeColor="accent6"/>
        </w:rPr>
        <w:t>src</w:t>
      </w:r>
      <w:proofErr w:type="spellEnd"/>
      <w:r>
        <w:t>], welche bereits im Rahmen einer Masterarbeit entwickelt wurde. Ziel der Beispiel App ist es, möglichst viele unterschiedliche Funktionalitäten der Vo</w:t>
      </w:r>
      <w:r>
        <w:t>r</w:t>
      </w:r>
      <w:r>
        <w:t xml:space="preserve">lage mithilfe der Beschreibungssprache zu realisieren. </w:t>
      </w:r>
    </w:p>
    <w:p w14:paraId="3ABFB9F5" w14:textId="3BD7416C" w:rsidR="003B0497" w:rsidRDefault="003C6977" w:rsidP="003C6977">
      <w:pPr>
        <w:pStyle w:val="berschrift2"/>
      </w:pPr>
      <w:bookmarkStart w:id="757" w:name="_Toc280181518"/>
      <w:r>
        <w:t>Anforderungen</w:t>
      </w:r>
      <w:bookmarkEnd w:id="757"/>
    </w:p>
    <w:p w14:paraId="245AF45A" w14:textId="505CEBB3" w:rsidR="00952E5E" w:rsidRPr="00952E5E" w:rsidRDefault="00952E5E" w:rsidP="00D92CD5">
      <w:r>
        <w:t>Das sind Anforderungen an konkrete App</w:t>
      </w:r>
    </w:p>
    <w:p w14:paraId="30F3F6B1" w14:textId="63C4FF89" w:rsidR="000004F4" w:rsidRDefault="000004F4" w:rsidP="000004F4">
      <w:pPr>
        <w:pStyle w:val="Listenabsatz"/>
        <w:numPr>
          <w:ilvl w:val="0"/>
          <w:numId w:val="35"/>
        </w:numPr>
      </w:pPr>
      <w:r>
        <w:t xml:space="preserve">Datenquelle: </w:t>
      </w:r>
      <w:proofErr w:type="spellStart"/>
      <w:r>
        <w:t>CommunityMashup</w:t>
      </w:r>
      <w:proofErr w:type="spellEnd"/>
      <w:r>
        <w:t xml:space="preserve"> MUC</w:t>
      </w:r>
    </w:p>
    <w:p w14:paraId="4D485462" w14:textId="5C8BFA81" w:rsidR="000004F4" w:rsidRDefault="00B74610" w:rsidP="000004F4">
      <w:pPr>
        <w:pStyle w:val="Listenabsatz"/>
        <w:numPr>
          <w:ilvl w:val="0"/>
          <w:numId w:val="35"/>
        </w:numPr>
      </w:pPr>
      <w:r>
        <w:t xml:space="preserve">JSON </w:t>
      </w:r>
      <w:proofErr w:type="spellStart"/>
      <w:r>
        <w:t>Parsing</w:t>
      </w:r>
      <w:proofErr w:type="spellEnd"/>
      <w:r>
        <w:t xml:space="preserve"> und Mapping</w:t>
      </w:r>
    </w:p>
    <w:p w14:paraId="3755402E" w14:textId="3BE57168" w:rsidR="00B74610" w:rsidRDefault="00B74610" w:rsidP="000004F4">
      <w:pPr>
        <w:pStyle w:val="Listenabsatz"/>
        <w:numPr>
          <w:ilvl w:val="0"/>
          <w:numId w:val="35"/>
        </w:numPr>
      </w:pPr>
      <w:r>
        <w:t>Persistenz der Daten</w:t>
      </w:r>
    </w:p>
    <w:p w14:paraId="44062C7C" w14:textId="7652AE7C" w:rsidR="00B74610" w:rsidRDefault="00B74610" w:rsidP="000004F4">
      <w:pPr>
        <w:pStyle w:val="Listenabsatz"/>
        <w:numPr>
          <w:ilvl w:val="0"/>
          <w:numId w:val="35"/>
        </w:numPr>
      </w:pPr>
      <w:r>
        <w:t>Geschwindigkeit, Verwendung mit geringer Bandbreite</w:t>
      </w:r>
    </w:p>
    <w:p w14:paraId="23C9E705" w14:textId="13B07B5E" w:rsidR="00B74610" w:rsidRDefault="00B74610" w:rsidP="000004F4">
      <w:pPr>
        <w:pStyle w:val="Listenabsatz"/>
        <w:numPr>
          <w:ilvl w:val="0"/>
          <w:numId w:val="35"/>
        </w:numPr>
      </w:pPr>
      <w:r>
        <w:t>UI Design stark an Vorlagen App orientiert</w:t>
      </w:r>
    </w:p>
    <w:p w14:paraId="3F914301" w14:textId="79EA40F4" w:rsidR="001F7305" w:rsidRDefault="001F7305" w:rsidP="00D92CD5">
      <w:pPr>
        <w:pStyle w:val="berschrift2"/>
      </w:pPr>
      <w:bookmarkStart w:id="758" w:name="_Toc280181519"/>
      <w:proofErr w:type="spellStart"/>
      <w:r>
        <w:t>CommunityMashup</w:t>
      </w:r>
      <w:bookmarkEnd w:id="758"/>
      <w:proofErr w:type="spellEnd"/>
    </w:p>
    <w:p w14:paraId="2ACAD51E" w14:textId="4217923C" w:rsidR="001F7305" w:rsidRDefault="001F7305" w:rsidP="00D92CD5">
      <w:pPr>
        <w:ind w:left="142"/>
      </w:pPr>
      <w:r>
        <w:t>Architektur</w:t>
      </w:r>
    </w:p>
    <w:p w14:paraId="425E98C5" w14:textId="6ABFAB12" w:rsidR="001F7305" w:rsidRDefault="001F7305" w:rsidP="00D92CD5">
      <w:pPr>
        <w:ind w:left="142"/>
      </w:pPr>
      <w:r>
        <w:t>Funktionsweise</w:t>
      </w:r>
    </w:p>
    <w:p w14:paraId="1D51EB61" w14:textId="2B27B625" w:rsidR="001F7305" w:rsidRDefault="001F7305" w:rsidP="00D92CD5">
      <w:pPr>
        <w:ind w:left="142"/>
      </w:pPr>
      <w:r>
        <w:tab/>
        <w:t>Schnittstellen</w:t>
      </w:r>
    </w:p>
    <w:p w14:paraId="5612D2A4" w14:textId="2D8377BE" w:rsidR="001F7305" w:rsidRDefault="001F7305" w:rsidP="00D92CD5">
      <w:pPr>
        <w:ind w:left="142"/>
      </w:pPr>
      <w:r>
        <w:tab/>
        <w:t>Templates</w:t>
      </w:r>
    </w:p>
    <w:p w14:paraId="0EBDCB73" w14:textId="47324514" w:rsidR="003C6977" w:rsidRDefault="00952E5E" w:rsidP="003C6977">
      <w:pPr>
        <w:pStyle w:val="berschrift2"/>
      </w:pPr>
      <w:bookmarkStart w:id="759" w:name="_Toc280181520"/>
      <w:r>
        <w:t>Umsetzung/</w:t>
      </w:r>
      <w:r w:rsidR="003C6977">
        <w:t>Funktionsweise</w:t>
      </w:r>
      <w:bookmarkEnd w:id="759"/>
    </w:p>
    <w:p w14:paraId="140EB93B" w14:textId="0FB648F6" w:rsidR="00952E5E" w:rsidRPr="00952E5E" w:rsidRDefault="00952E5E" w:rsidP="00D92CD5">
      <w:r>
        <w:t xml:space="preserve">Hier </w:t>
      </w:r>
      <w:proofErr w:type="spellStart"/>
      <w:r>
        <w:t>Schreenshots</w:t>
      </w:r>
      <w:proofErr w:type="spellEnd"/>
      <w:r w:rsidR="00B43325">
        <w:t xml:space="preserve"> der App</w:t>
      </w:r>
      <w:r>
        <w:t xml:space="preserve"> mit Beschreibung</w:t>
      </w:r>
    </w:p>
    <w:p w14:paraId="49346276" w14:textId="6E90EFF2" w:rsidR="003C6977" w:rsidRDefault="00952E5E" w:rsidP="00B14456">
      <w:pPr>
        <w:pStyle w:val="berschrift2"/>
      </w:pPr>
      <w:bookmarkStart w:id="760" w:name="_Toc280181521"/>
      <w:r>
        <w:t>Fazit</w:t>
      </w:r>
      <w:bookmarkEnd w:id="760"/>
    </w:p>
    <w:p w14:paraId="17DC43FE" w14:textId="7C914B3A" w:rsidR="00155FF3" w:rsidRDefault="00155FF3" w:rsidP="00155FF3">
      <w:pPr>
        <w:pStyle w:val="berschrift3"/>
      </w:pPr>
      <w:bookmarkStart w:id="761" w:name="_Toc280181522"/>
      <w:r>
        <w:t>Erreichter Funktionsumfang</w:t>
      </w:r>
      <w:bookmarkEnd w:id="761"/>
    </w:p>
    <w:p w14:paraId="386B0396" w14:textId="7C757212" w:rsidR="00155FF3" w:rsidRPr="00155FF3" w:rsidRDefault="00155FF3" w:rsidP="00155FF3">
      <w:pPr>
        <w:pStyle w:val="berschrift3"/>
      </w:pPr>
      <w:bookmarkStart w:id="762" w:name="_Toc280181523"/>
      <w:r>
        <w:t>Verbesserte Performanz</w:t>
      </w:r>
      <w:bookmarkEnd w:id="762"/>
    </w:p>
    <w:p w14:paraId="6A55BAC0" w14:textId="77777777" w:rsidR="007B3822" w:rsidRDefault="007B3822" w:rsidP="00A75873">
      <w:pPr>
        <w:pStyle w:val="berschrift1"/>
      </w:pPr>
      <w:bookmarkStart w:id="763" w:name="_Toc188281388"/>
      <w:bookmarkStart w:id="764" w:name="_Toc280181524"/>
      <w:bookmarkEnd w:id="162"/>
      <w:bookmarkEnd w:id="163"/>
      <w:r w:rsidRPr="00C6416A">
        <w:t>Zusammenfassung und Ausblick</w:t>
      </w:r>
      <w:bookmarkEnd w:id="763"/>
      <w:bookmarkEnd w:id="764"/>
    </w:p>
    <w:p w14:paraId="75EA369B" w14:textId="77777777" w:rsidR="00284FF0" w:rsidRDefault="00284FF0" w:rsidP="003D0D25"/>
    <w:p w14:paraId="353DD6DD" w14:textId="77777777" w:rsidR="007A461C" w:rsidRDefault="007A461C" w:rsidP="003D0D25"/>
    <w:p w14:paraId="2068AE2F" w14:textId="77777777" w:rsidR="00816A78" w:rsidRPr="00757549" w:rsidRDefault="00816A78" w:rsidP="003D0D25">
      <w:pPr>
        <w:sectPr w:rsidR="00816A78" w:rsidRPr="00757549" w:rsidSect="00B30A5C">
          <w:headerReference w:type="default" r:id="rId13"/>
          <w:endnotePr>
            <w:numStart w:val="12"/>
          </w:endnotePr>
          <w:pgSz w:w="11906" w:h="16838" w:code="9"/>
          <w:pgMar w:top="1332" w:right="1134" w:bottom="1701" w:left="1701" w:header="851" w:footer="567" w:gutter="0"/>
          <w:pgNumType w:start="1"/>
          <w:cols w:space="708"/>
          <w:docGrid w:linePitch="360"/>
        </w:sectPr>
      </w:pPr>
    </w:p>
    <w:p w14:paraId="6AEF0901" w14:textId="77777777" w:rsidR="008F6ED6" w:rsidRDefault="008F6ED6" w:rsidP="00757549">
      <w:pPr>
        <w:pStyle w:val="Bereichstitel"/>
      </w:pPr>
      <w:bookmarkStart w:id="765" w:name="_Toc54781209"/>
      <w:bookmarkStart w:id="766" w:name="_Toc169968677"/>
      <w:bookmarkStart w:id="767" w:name="_Toc177457787"/>
      <w:bookmarkStart w:id="768" w:name="_Toc280181525"/>
      <w:r w:rsidRPr="00C6416A">
        <w:t>Literaturverzeichnis</w:t>
      </w:r>
      <w:bookmarkStart w:id="769" w:name="TableOfLiterature"/>
      <w:bookmarkEnd w:id="765"/>
      <w:bookmarkEnd w:id="766"/>
      <w:bookmarkEnd w:id="767"/>
      <w:bookmarkEnd w:id="769"/>
      <w:bookmarkEnd w:id="768"/>
    </w:p>
    <w:p w14:paraId="2CFB0605" w14:textId="0FF0E520" w:rsidR="00434882" w:rsidRDefault="00434882" w:rsidP="00434882">
      <w:pPr>
        <w:pStyle w:val="StandardWeb"/>
        <w:ind w:left="480" w:hanging="480"/>
      </w:pPr>
      <w:proofErr w:type="spellStart"/>
      <w:r>
        <w:t>Phanouriou</w:t>
      </w:r>
      <w:proofErr w:type="spellEnd"/>
      <w:r>
        <w:t xml:space="preserve">, C. (2000). UIML: A Device-Independent User Interface Markup. </w:t>
      </w:r>
      <w:proofErr w:type="spellStart"/>
      <w:r>
        <w:t>Retrieved</w:t>
      </w:r>
      <w:proofErr w:type="spellEnd"/>
      <w:r>
        <w:t xml:space="preserve"> </w:t>
      </w:r>
      <w:proofErr w:type="spellStart"/>
      <w:r>
        <w:t>from</w:t>
      </w:r>
      <w:proofErr w:type="spellEnd"/>
      <w:r>
        <w:t xml:space="preserve"> http://vtechworks.lib.vt.edu/handle/10919/28625</w:t>
      </w:r>
    </w:p>
    <w:p w14:paraId="6F395396" w14:textId="77777777" w:rsidR="00C35309" w:rsidRPr="00C35309" w:rsidRDefault="00C35309" w:rsidP="00C35309"/>
    <w:sectPr w:rsidR="00C35309" w:rsidRPr="00C35309" w:rsidSect="00B30A5C">
      <w:headerReference w:type="default" r:id="rId14"/>
      <w:pgSz w:w="11906" w:h="16838" w:code="9"/>
      <w:pgMar w:top="1332" w:right="1134" w:bottom="1701" w:left="1701" w:header="851" w:footer="567"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5BD979" w14:textId="77777777" w:rsidR="00E70374" w:rsidRDefault="00E70374" w:rsidP="00563C8E">
      <w:pPr>
        <w:pStyle w:val="DeckblattTitel"/>
      </w:pPr>
      <w:r>
        <w:separator/>
      </w:r>
    </w:p>
    <w:p w14:paraId="08B2CCC1" w14:textId="77777777" w:rsidR="00E70374" w:rsidRDefault="00E70374"/>
    <w:p w14:paraId="4E65BAC4" w14:textId="77777777" w:rsidR="00E70374" w:rsidRDefault="00E70374"/>
  </w:endnote>
  <w:endnote w:type="continuationSeparator" w:id="0">
    <w:p w14:paraId="2AD5C4A3" w14:textId="77777777" w:rsidR="00E70374" w:rsidRDefault="00E70374" w:rsidP="00563C8E">
      <w:pPr>
        <w:pStyle w:val="DeckblattTitel"/>
      </w:pPr>
      <w:r>
        <w:continuationSeparator/>
      </w:r>
    </w:p>
    <w:p w14:paraId="65E56B51" w14:textId="77777777" w:rsidR="00E70374" w:rsidRDefault="00E70374"/>
    <w:p w14:paraId="2D52F4EB" w14:textId="77777777" w:rsidR="00E70374" w:rsidRDefault="00E703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9669A3" w14:textId="77777777" w:rsidR="00E70374" w:rsidRDefault="00E70374">
      <w:r>
        <w:separator/>
      </w:r>
    </w:p>
  </w:footnote>
  <w:footnote w:type="continuationSeparator" w:id="0">
    <w:p w14:paraId="3E5D9058" w14:textId="77777777" w:rsidR="00E70374" w:rsidRDefault="00E70374" w:rsidP="00563C8E">
      <w:pPr>
        <w:pStyle w:val="DeckblattTitel"/>
      </w:pPr>
      <w:r>
        <w:continuationSeparator/>
      </w:r>
    </w:p>
    <w:p w14:paraId="26775E15" w14:textId="77777777" w:rsidR="00E70374" w:rsidRDefault="00E70374"/>
    <w:p w14:paraId="4C610FF7" w14:textId="77777777" w:rsidR="00E70374" w:rsidRDefault="00E70374"/>
  </w:footnote>
  <w:footnote w:id="1">
    <w:p w14:paraId="423BDE26" w14:textId="069685B2" w:rsidR="00E70374" w:rsidRDefault="00E70374">
      <w:pPr>
        <w:pStyle w:val="Funotentext"/>
      </w:pPr>
      <w:ins w:id="502" w:author="Edmund Senkleiter" w:date="2014-12-14T17:08:00Z">
        <w:r>
          <w:rPr>
            <w:rStyle w:val="Funotenzeichen"/>
          </w:rPr>
          <w:footnoteRef/>
        </w:r>
        <w:r>
          <w:t xml:space="preserve"> </w:t>
        </w:r>
        <w:r w:rsidRPr="00ED1E8A">
          <w:t>http://phonegap.com/about/feature/</w:t>
        </w:r>
      </w:ins>
    </w:p>
  </w:footnote>
  <w:footnote w:id="2">
    <w:p w14:paraId="087E8380" w14:textId="4A134745" w:rsidR="00E70374" w:rsidRDefault="00E70374">
      <w:pPr>
        <w:pStyle w:val="Funotentext"/>
      </w:pPr>
      <w:ins w:id="725" w:author="Edmund Senkleiter" w:date="2014-12-14T17:07:00Z">
        <w:r>
          <w:rPr>
            <w:rStyle w:val="Funotenzeichen"/>
          </w:rPr>
          <w:footnoteRef/>
        </w:r>
        <w:r>
          <w:t xml:space="preserve"> </w:t>
        </w:r>
        <w:r w:rsidRPr="00ED1E8A">
          <w:t>http://www.w3schools.com/html/html5_webstorage.asp</w:t>
        </w:r>
        <w:r>
          <w:t xml:space="preserve"> </w:t>
        </w:r>
      </w:ins>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BBC84A" w14:textId="77777777" w:rsidR="00E70374" w:rsidRDefault="00E70374">
    <w:pPr>
      <w:pStyle w:val="Kopfzeile"/>
    </w:pPr>
    <w:fldSimple w:instr=" STYLEREF  Bereichstitel  \* MERGEFORMAT ">
      <w:r w:rsidR="003725B0">
        <w:rPr>
          <w:noProof/>
        </w:rPr>
        <w:t>Abkürzungsverzeichnis</w:t>
      </w:r>
    </w:fldSimple>
    <w:r>
      <w:tab/>
    </w:r>
    <w:r>
      <w:rPr>
        <w:rStyle w:val="Seitenzahl"/>
      </w:rPr>
      <w:fldChar w:fldCharType="begin"/>
    </w:r>
    <w:r>
      <w:rPr>
        <w:rStyle w:val="Seitenzahl"/>
      </w:rPr>
      <w:instrText xml:space="preserve"> PAGE </w:instrText>
    </w:r>
    <w:r>
      <w:rPr>
        <w:rStyle w:val="Seitenzahl"/>
      </w:rPr>
      <w:fldChar w:fldCharType="separate"/>
    </w:r>
    <w:r w:rsidR="003725B0">
      <w:rPr>
        <w:rStyle w:val="Seitenzahl"/>
        <w:noProof/>
      </w:rPr>
      <w:t>v</w:t>
    </w:r>
    <w:r>
      <w:rPr>
        <w:rStyle w:val="Seitenzahl"/>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CE46B1" w14:textId="77777777" w:rsidR="00E70374" w:rsidRPr="00F45667" w:rsidRDefault="00E70374" w:rsidP="00F45667">
    <w:pPr>
      <w:pStyle w:val="Kopfzeile"/>
    </w:pPr>
    <w:fldSimple w:instr=" STYLEREF  &quot;Überschrift 1&quot;  \* MERGEFORMAT ">
      <w:r w:rsidRPr="009D2931">
        <w:rPr>
          <w:b/>
          <w:bCs/>
          <w:noProof/>
          <w:lang w:val="en-US"/>
        </w:rPr>
        <w:t>Einleitung</w:t>
      </w:r>
    </w:fldSimple>
    <w:r>
      <w:tab/>
    </w:r>
    <w:r>
      <w:rPr>
        <w:rStyle w:val="Seitenzahl"/>
      </w:rPr>
      <w:fldChar w:fldCharType="begin"/>
    </w:r>
    <w:r>
      <w:rPr>
        <w:rStyle w:val="Seitenzahl"/>
      </w:rPr>
      <w:instrText xml:space="preserve"> PAGE </w:instrText>
    </w:r>
    <w:r>
      <w:rPr>
        <w:rStyle w:val="Seitenzahl"/>
      </w:rPr>
      <w:fldChar w:fldCharType="separate"/>
    </w:r>
    <w:r>
      <w:rPr>
        <w:rStyle w:val="Seitenzahl"/>
        <w:noProof/>
      </w:rPr>
      <w:t>7</w:t>
    </w:r>
    <w:r>
      <w:rPr>
        <w:rStyle w:val="Seitenzahl"/>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2A0777" w14:textId="77777777" w:rsidR="00E70374" w:rsidRPr="00A75873" w:rsidRDefault="00E70374">
    <w:pPr>
      <w:pStyle w:val="Kopfzeile"/>
    </w:pPr>
    <w:r w:rsidRPr="00A75873">
      <w:t xml:space="preserve">Kapitel </w:t>
    </w:r>
    <w:fldSimple w:instr=" STYLEREF  &quot;Überschrift 1&quot; \n  \* MERGEFORMAT ">
      <w:r w:rsidR="003725B0" w:rsidRPr="003725B0">
        <w:rPr>
          <w:bCs/>
          <w:noProof/>
          <w:lang w:val="en-US"/>
        </w:rPr>
        <w:t>2</w:t>
      </w:r>
    </w:fldSimple>
    <w:r w:rsidRPr="00A75873">
      <w:t xml:space="preserve">: </w:t>
    </w:r>
    <w:fldSimple w:instr=" STYLEREF  &quot;Überschrift 1&quot;  \* MERGEFORMAT ">
      <w:r w:rsidR="003725B0">
        <w:rPr>
          <w:noProof/>
        </w:rPr>
        <w:t>Entwicklung plattformübergreifender mobiler Anwendungen</w:t>
      </w:r>
    </w:fldSimple>
    <w:r w:rsidRPr="00A75873">
      <w:tab/>
    </w:r>
    <w:r w:rsidRPr="00A75873">
      <w:rPr>
        <w:rStyle w:val="Seitenzahl"/>
      </w:rPr>
      <w:fldChar w:fldCharType="begin"/>
    </w:r>
    <w:r w:rsidRPr="00A75873">
      <w:rPr>
        <w:rStyle w:val="Seitenzahl"/>
      </w:rPr>
      <w:instrText xml:space="preserve"> </w:instrText>
    </w:r>
    <w:r>
      <w:rPr>
        <w:rStyle w:val="Seitenzahl"/>
      </w:rPr>
      <w:instrText>PAGE</w:instrText>
    </w:r>
    <w:r w:rsidRPr="00A75873">
      <w:rPr>
        <w:rStyle w:val="Seitenzahl"/>
      </w:rPr>
      <w:instrText xml:space="preserve"> </w:instrText>
    </w:r>
    <w:r w:rsidRPr="00A75873">
      <w:rPr>
        <w:rStyle w:val="Seitenzahl"/>
      </w:rPr>
      <w:fldChar w:fldCharType="separate"/>
    </w:r>
    <w:r w:rsidR="003725B0">
      <w:rPr>
        <w:rStyle w:val="Seitenzahl"/>
        <w:noProof/>
      </w:rPr>
      <w:t>8</w:t>
    </w:r>
    <w:r w:rsidRPr="00A75873">
      <w:rPr>
        <w:rStyle w:val="Seitenzahl"/>
      </w:rPr>
      <w:fldChar w:fldCharType="end"/>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F52640" w14:textId="77777777" w:rsidR="00E70374" w:rsidRPr="00817303" w:rsidRDefault="00E70374" w:rsidP="00A75873">
    <w:pPr>
      <w:pStyle w:val="Kopfzeile"/>
    </w:pPr>
    <w:fldSimple w:instr=" STYLEREF  Bereichstitel  \* MERGEFORMAT ">
      <w:r w:rsidR="003725B0">
        <w:rPr>
          <w:noProof/>
        </w:rPr>
        <w:t>Literaturverzeichnis</w:t>
      </w:r>
    </w:fldSimple>
    <w:r>
      <w:tab/>
    </w:r>
    <w:r>
      <w:rPr>
        <w:rStyle w:val="Seitenzahl"/>
      </w:rPr>
      <w:fldChar w:fldCharType="begin"/>
    </w:r>
    <w:r>
      <w:rPr>
        <w:rStyle w:val="Seitenzahl"/>
      </w:rPr>
      <w:instrText xml:space="preserve"> PAGE </w:instrText>
    </w:r>
    <w:r>
      <w:rPr>
        <w:rStyle w:val="Seitenzahl"/>
      </w:rPr>
      <w:fldChar w:fldCharType="separate"/>
    </w:r>
    <w:r w:rsidR="003725B0">
      <w:rPr>
        <w:rStyle w:val="Seitenzahl"/>
        <w:noProof/>
      </w:rPr>
      <w:t>17</w:t>
    </w:r>
    <w:r>
      <w:rPr>
        <w:rStyle w:val="Seitenzahl"/>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316E8"/>
    <w:multiLevelType w:val="hybridMultilevel"/>
    <w:tmpl w:val="0E4A9D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2E419B0"/>
    <w:multiLevelType w:val="hybridMultilevel"/>
    <w:tmpl w:val="2EACE246"/>
    <w:lvl w:ilvl="0" w:tplc="9FF298A6">
      <w:start w:val="1"/>
      <w:numFmt w:val="bullet"/>
      <w:lvlText w:val=""/>
      <w:lvlJc w:val="left"/>
      <w:pPr>
        <w:tabs>
          <w:tab w:val="num" w:pos="540"/>
        </w:tabs>
        <w:ind w:left="540" w:hanging="360"/>
      </w:pPr>
      <w:rPr>
        <w:rFonts w:ascii="Wingdings" w:hAnsi="Wingdings" w:hint="default"/>
        <w:color w:val="auto"/>
      </w:rPr>
    </w:lvl>
    <w:lvl w:ilvl="1" w:tplc="16D409F4">
      <w:start w:val="1"/>
      <w:numFmt w:val="bullet"/>
      <w:pStyle w:val="Aufgezhlt"/>
      <w:lvlText w:val=""/>
      <w:lvlJc w:val="left"/>
      <w:pPr>
        <w:tabs>
          <w:tab w:val="num" w:pos="1420"/>
        </w:tabs>
        <w:ind w:left="1420" w:hanging="340"/>
      </w:pPr>
      <w:rPr>
        <w:rFonts w:ascii="Wingdings" w:hAnsi="Wingdings" w:hint="default"/>
        <w:color w:val="auto"/>
      </w:rPr>
    </w:lvl>
    <w:lvl w:ilvl="2" w:tplc="04070005">
      <w:start w:val="1"/>
      <w:numFmt w:val="bullet"/>
      <w:lvlText w:val=""/>
      <w:lvlJc w:val="left"/>
      <w:pPr>
        <w:tabs>
          <w:tab w:val="num" w:pos="2160"/>
        </w:tabs>
        <w:ind w:left="2160" w:hanging="360"/>
      </w:pPr>
      <w:rPr>
        <w:rFonts w:ascii="Wingdings" w:hAnsi="Wingdings" w:hint="default"/>
        <w:color w:val="auto"/>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nsid w:val="0C7B78FC"/>
    <w:multiLevelType w:val="hybridMultilevel"/>
    <w:tmpl w:val="89783A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0FB54DFE"/>
    <w:multiLevelType w:val="hybridMultilevel"/>
    <w:tmpl w:val="BDC0EA0E"/>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4">
    <w:nsid w:val="178B76AE"/>
    <w:multiLevelType w:val="hybridMultilevel"/>
    <w:tmpl w:val="A25044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83F2A7F"/>
    <w:multiLevelType w:val="hybridMultilevel"/>
    <w:tmpl w:val="01C40E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A6053A7"/>
    <w:multiLevelType w:val="hybridMultilevel"/>
    <w:tmpl w:val="D1008F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E8313E7"/>
    <w:multiLevelType w:val="hybridMultilevel"/>
    <w:tmpl w:val="953202E6"/>
    <w:lvl w:ilvl="0" w:tplc="04070005">
      <w:start w:val="1"/>
      <w:numFmt w:val="bullet"/>
      <w:lvlText w:val=""/>
      <w:lvlJc w:val="left"/>
      <w:pPr>
        <w:tabs>
          <w:tab w:val="num" w:pos="740"/>
        </w:tabs>
        <w:ind w:left="740" w:hanging="360"/>
      </w:pPr>
      <w:rPr>
        <w:rFonts w:ascii="Wingdings" w:hAnsi="Wingdings" w:hint="default"/>
      </w:rPr>
    </w:lvl>
    <w:lvl w:ilvl="1" w:tplc="04070003" w:tentative="1">
      <w:start w:val="1"/>
      <w:numFmt w:val="bullet"/>
      <w:lvlText w:val="o"/>
      <w:lvlJc w:val="left"/>
      <w:pPr>
        <w:tabs>
          <w:tab w:val="num" w:pos="1460"/>
        </w:tabs>
        <w:ind w:left="1460" w:hanging="360"/>
      </w:pPr>
      <w:rPr>
        <w:rFonts w:ascii="Courier New" w:hAnsi="Courier New" w:cs="Courier New" w:hint="default"/>
      </w:rPr>
    </w:lvl>
    <w:lvl w:ilvl="2" w:tplc="04070005" w:tentative="1">
      <w:start w:val="1"/>
      <w:numFmt w:val="bullet"/>
      <w:lvlText w:val=""/>
      <w:lvlJc w:val="left"/>
      <w:pPr>
        <w:tabs>
          <w:tab w:val="num" w:pos="2180"/>
        </w:tabs>
        <w:ind w:left="2180" w:hanging="360"/>
      </w:pPr>
      <w:rPr>
        <w:rFonts w:ascii="Wingdings" w:hAnsi="Wingdings" w:hint="default"/>
      </w:rPr>
    </w:lvl>
    <w:lvl w:ilvl="3" w:tplc="04070001" w:tentative="1">
      <w:start w:val="1"/>
      <w:numFmt w:val="bullet"/>
      <w:lvlText w:val=""/>
      <w:lvlJc w:val="left"/>
      <w:pPr>
        <w:tabs>
          <w:tab w:val="num" w:pos="2900"/>
        </w:tabs>
        <w:ind w:left="2900" w:hanging="360"/>
      </w:pPr>
      <w:rPr>
        <w:rFonts w:ascii="Symbol" w:hAnsi="Symbol" w:hint="default"/>
      </w:rPr>
    </w:lvl>
    <w:lvl w:ilvl="4" w:tplc="04070003" w:tentative="1">
      <w:start w:val="1"/>
      <w:numFmt w:val="bullet"/>
      <w:lvlText w:val="o"/>
      <w:lvlJc w:val="left"/>
      <w:pPr>
        <w:tabs>
          <w:tab w:val="num" w:pos="3620"/>
        </w:tabs>
        <w:ind w:left="3620" w:hanging="360"/>
      </w:pPr>
      <w:rPr>
        <w:rFonts w:ascii="Courier New" w:hAnsi="Courier New" w:cs="Courier New" w:hint="default"/>
      </w:rPr>
    </w:lvl>
    <w:lvl w:ilvl="5" w:tplc="04070005" w:tentative="1">
      <w:start w:val="1"/>
      <w:numFmt w:val="bullet"/>
      <w:lvlText w:val=""/>
      <w:lvlJc w:val="left"/>
      <w:pPr>
        <w:tabs>
          <w:tab w:val="num" w:pos="4340"/>
        </w:tabs>
        <w:ind w:left="4340" w:hanging="360"/>
      </w:pPr>
      <w:rPr>
        <w:rFonts w:ascii="Wingdings" w:hAnsi="Wingdings" w:hint="default"/>
      </w:rPr>
    </w:lvl>
    <w:lvl w:ilvl="6" w:tplc="04070001" w:tentative="1">
      <w:start w:val="1"/>
      <w:numFmt w:val="bullet"/>
      <w:lvlText w:val=""/>
      <w:lvlJc w:val="left"/>
      <w:pPr>
        <w:tabs>
          <w:tab w:val="num" w:pos="5060"/>
        </w:tabs>
        <w:ind w:left="5060" w:hanging="360"/>
      </w:pPr>
      <w:rPr>
        <w:rFonts w:ascii="Symbol" w:hAnsi="Symbol" w:hint="default"/>
      </w:rPr>
    </w:lvl>
    <w:lvl w:ilvl="7" w:tplc="04070003" w:tentative="1">
      <w:start w:val="1"/>
      <w:numFmt w:val="bullet"/>
      <w:lvlText w:val="o"/>
      <w:lvlJc w:val="left"/>
      <w:pPr>
        <w:tabs>
          <w:tab w:val="num" w:pos="5780"/>
        </w:tabs>
        <w:ind w:left="5780" w:hanging="360"/>
      </w:pPr>
      <w:rPr>
        <w:rFonts w:ascii="Courier New" w:hAnsi="Courier New" w:cs="Courier New" w:hint="default"/>
      </w:rPr>
    </w:lvl>
    <w:lvl w:ilvl="8" w:tplc="04070005" w:tentative="1">
      <w:start w:val="1"/>
      <w:numFmt w:val="bullet"/>
      <w:lvlText w:val=""/>
      <w:lvlJc w:val="left"/>
      <w:pPr>
        <w:tabs>
          <w:tab w:val="num" w:pos="6500"/>
        </w:tabs>
        <w:ind w:left="6500" w:hanging="360"/>
      </w:pPr>
      <w:rPr>
        <w:rFonts w:ascii="Wingdings" w:hAnsi="Wingdings" w:hint="default"/>
      </w:rPr>
    </w:lvl>
  </w:abstractNum>
  <w:abstractNum w:abstractNumId="8">
    <w:nsid w:val="34E31A5C"/>
    <w:multiLevelType w:val="hybridMultilevel"/>
    <w:tmpl w:val="21005DC6"/>
    <w:lvl w:ilvl="0" w:tplc="840421D6">
      <w:start w:val="1"/>
      <w:numFmt w:val="decimal"/>
      <w:pStyle w:val="Nummeriert"/>
      <w:lvlText w:val="%1."/>
      <w:lvlJc w:val="left"/>
      <w:pPr>
        <w:tabs>
          <w:tab w:val="num" w:pos="901"/>
        </w:tabs>
        <w:ind w:left="901"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nsid w:val="38BD7545"/>
    <w:multiLevelType w:val="multilevel"/>
    <w:tmpl w:val="49E2C6F8"/>
    <w:lvl w:ilvl="0">
      <w:start w:val="1"/>
      <w:numFmt w:val="none"/>
      <w:lvlText w:val=""/>
      <w:lvlJc w:val="left"/>
      <w:pPr>
        <w:tabs>
          <w:tab w:val="num" w:pos="567"/>
        </w:tabs>
        <w:ind w:left="567" w:hanging="567"/>
      </w:pPr>
      <w:rPr>
        <w:rFonts w:hint="default"/>
      </w:rPr>
    </w:lvl>
    <w:lvl w:ilvl="1">
      <w:start w:val="1"/>
      <w:numFmt w:val="upperLetter"/>
      <w:suff w:val="space"/>
      <w:lvlText w:val="Anhang %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nsid w:val="3A3B254A"/>
    <w:multiLevelType w:val="hybridMultilevel"/>
    <w:tmpl w:val="641CF7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B0977F3"/>
    <w:multiLevelType w:val="multilevel"/>
    <w:tmpl w:val="2AF2E72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3BB67EB6"/>
    <w:multiLevelType w:val="hybridMultilevel"/>
    <w:tmpl w:val="B8005AF2"/>
    <w:lvl w:ilvl="0" w:tplc="5D0617B2">
      <w:start w:val="1"/>
      <w:numFmt w:val="bullet"/>
      <w:lvlText w:val=""/>
      <w:lvlJc w:val="left"/>
      <w:pPr>
        <w:tabs>
          <w:tab w:val="num" w:pos="729"/>
        </w:tabs>
        <w:ind w:left="729" w:hanging="369"/>
      </w:pPr>
      <w:rPr>
        <w:rFonts w:ascii="Wingdings" w:hAnsi="Wingdings" w:hint="default"/>
        <w:color w:val="auto"/>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nsid w:val="3E50310F"/>
    <w:multiLevelType w:val="hybridMultilevel"/>
    <w:tmpl w:val="73C60F50"/>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14">
    <w:nsid w:val="427F3346"/>
    <w:multiLevelType w:val="hybridMultilevel"/>
    <w:tmpl w:val="885A4F4C"/>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nsid w:val="44942960"/>
    <w:multiLevelType w:val="hybridMultilevel"/>
    <w:tmpl w:val="28DA793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4CCA2164"/>
    <w:multiLevelType w:val="hybridMultilevel"/>
    <w:tmpl w:val="81E6DE56"/>
    <w:lvl w:ilvl="0" w:tplc="5D0617B2">
      <w:start w:val="1"/>
      <w:numFmt w:val="bullet"/>
      <w:lvlText w:val=""/>
      <w:lvlJc w:val="left"/>
      <w:pPr>
        <w:tabs>
          <w:tab w:val="num" w:pos="780"/>
        </w:tabs>
        <w:ind w:left="780" w:hanging="360"/>
      </w:pPr>
      <w:rPr>
        <w:rFonts w:ascii="Wingdings" w:hAnsi="Wingdings" w:hint="default"/>
      </w:rPr>
    </w:lvl>
    <w:lvl w:ilvl="1" w:tplc="04070003" w:tentative="1">
      <w:start w:val="1"/>
      <w:numFmt w:val="bullet"/>
      <w:lvlText w:val="o"/>
      <w:lvlJc w:val="left"/>
      <w:pPr>
        <w:tabs>
          <w:tab w:val="num" w:pos="1500"/>
        </w:tabs>
        <w:ind w:left="1500" w:hanging="360"/>
      </w:pPr>
      <w:rPr>
        <w:rFonts w:ascii="Courier New" w:hAnsi="Courier New" w:cs="Courier New" w:hint="default"/>
      </w:rPr>
    </w:lvl>
    <w:lvl w:ilvl="2" w:tplc="04070005" w:tentative="1">
      <w:start w:val="1"/>
      <w:numFmt w:val="bullet"/>
      <w:lvlText w:val=""/>
      <w:lvlJc w:val="left"/>
      <w:pPr>
        <w:tabs>
          <w:tab w:val="num" w:pos="2220"/>
        </w:tabs>
        <w:ind w:left="2220" w:hanging="360"/>
      </w:pPr>
      <w:rPr>
        <w:rFonts w:ascii="Wingdings" w:hAnsi="Wingdings" w:hint="default"/>
      </w:rPr>
    </w:lvl>
    <w:lvl w:ilvl="3" w:tplc="04070001" w:tentative="1">
      <w:start w:val="1"/>
      <w:numFmt w:val="bullet"/>
      <w:lvlText w:val=""/>
      <w:lvlJc w:val="left"/>
      <w:pPr>
        <w:tabs>
          <w:tab w:val="num" w:pos="2940"/>
        </w:tabs>
        <w:ind w:left="2940" w:hanging="360"/>
      </w:pPr>
      <w:rPr>
        <w:rFonts w:ascii="Symbol" w:hAnsi="Symbol" w:hint="default"/>
      </w:rPr>
    </w:lvl>
    <w:lvl w:ilvl="4" w:tplc="04070003" w:tentative="1">
      <w:start w:val="1"/>
      <w:numFmt w:val="bullet"/>
      <w:lvlText w:val="o"/>
      <w:lvlJc w:val="left"/>
      <w:pPr>
        <w:tabs>
          <w:tab w:val="num" w:pos="3660"/>
        </w:tabs>
        <w:ind w:left="3660" w:hanging="360"/>
      </w:pPr>
      <w:rPr>
        <w:rFonts w:ascii="Courier New" w:hAnsi="Courier New" w:cs="Courier New" w:hint="default"/>
      </w:rPr>
    </w:lvl>
    <w:lvl w:ilvl="5" w:tplc="04070005" w:tentative="1">
      <w:start w:val="1"/>
      <w:numFmt w:val="bullet"/>
      <w:lvlText w:val=""/>
      <w:lvlJc w:val="left"/>
      <w:pPr>
        <w:tabs>
          <w:tab w:val="num" w:pos="4380"/>
        </w:tabs>
        <w:ind w:left="4380" w:hanging="360"/>
      </w:pPr>
      <w:rPr>
        <w:rFonts w:ascii="Wingdings" w:hAnsi="Wingdings" w:hint="default"/>
      </w:rPr>
    </w:lvl>
    <w:lvl w:ilvl="6" w:tplc="04070001" w:tentative="1">
      <w:start w:val="1"/>
      <w:numFmt w:val="bullet"/>
      <w:lvlText w:val=""/>
      <w:lvlJc w:val="left"/>
      <w:pPr>
        <w:tabs>
          <w:tab w:val="num" w:pos="5100"/>
        </w:tabs>
        <w:ind w:left="5100" w:hanging="360"/>
      </w:pPr>
      <w:rPr>
        <w:rFonts w:ascii="Symbol" w:hAnsi="Symbol" w:hint="default"/>
      </w:rPr>
    </w:lvl>
    <w:lvl w:ilvl="7" w:tplc="04070003" w:tentative="1">
      <w:start w:val="1"/>
      <w:numFmt w:val="bullet"/>
      <w:lvlText w:val="o"/>
      <w:lvlJc w:val="left"/>
      <w:pPr>
        <w:tabs>
          <w:tab w:val="num" w:pos="5820"/>
        </w:tabs>
        <w:ind w:left="5820" w:hanging="360"/>
      </w:pPr>
      <w:rPr>
        <w:rFonts w:ascii="Courier New" w:hAnsi="Courier New" w:cs="Courier New" w:hint="default"/>
      </w:rPr>
    </w:lvl>
    <w:lvl w:ilvl="8" w:tplc="04070005" w:tentative="1">
      <w:start w:val="1"/>
      <w:numFmt w:val="bullet"/>
      <w:lvlText w:val=""/>
      <w:lvlJc w:val="left"/>
      <w:pPr>
        <w:tabs>
          <w:tab w:val="num" w:pos="6540"/>
        </w:tabs>
        <w:ind w:left="6540" w:hanging="360"/>
      </w:pPr>
      <w:rPr>
        <w:rFonts w:ascii="Wingdings" w:hAnsi="Wingdings" w:hint="default"/>
      </w:rPr>
    </w:lvl>
  </w:abstractNum>
  <w:abstractNum w:abstractNumId="17">
    <w:nsid w:val="4D0A4422"/>
    <w:multiLevelType w:val="multilevel"/>
    <w:tmpl w:val="2AF2E724"/>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8">
    <w:nsid w:val="526A7677"/>
    <w:multiLevelType w:val="hybridMultilevel"/>
    <w:tmpl w:val="19D0C6B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53262067"/>
    <w:multiLevelType w:val="hybridMultilevel"/>
    <w:tmpl w:val="A41EAF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6746EEF"/>
    <w:multiLevelType w:val="hybridMultilevel"/>
    <w:tmpl w:val="498275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87F3778"/>
    <w:multiLevelType w:val="hybridMultilevel"/>
    <w:tmpl w:val="C166F996"/>
    <w:lvl w:ilvl="0" w:tplc="64DCA2CA">
      <w:start w:val="1"/>
      <w:numFmt w:val="decimal"/>
      <w:lvlText w:val="%1."/>
      <w:lvlJc w:val="left"/>
      <w:pPr>
        <w:tabs>
          <w:tab w:val="num" w:pos="720"/>
        </w:tabs>
        <w:ind w:left="720" w:hanging="360"/>
      </w:pPr>
      <w:rPr>
        <w:rFonts w:hint="default"/>
      </w:rPr>
    </w:lvl>
    <w:lvl w:ilvl="1" w:tplc="91BAF716" w:tentative="1">
      <w:start w:val="1"/>
      <w:numFmt w:val="lowerLetter"/>
      <w:lvlText w:val="%2."/>
      <w:lvlJc w:val="left"/>
      <w:pPr>
        <w:tabs>
          <w:tab w:val="num" w:pos="1440"/>
        </w:tabs>
        <w:ind w:left="1440" w:hanging="360"/>
      </w:pPr>
    </w:lvl>
    <w:lvl w:ilvl="2" w:tplc="95FEAD36" w:tentative="1">
      <w:start w:val="1"/>
      <w:numFmt w:val="lowerRoman"/>
      <w:lvlText w:val="%3."/>
      <w:lvlJc w:val="right"/>
      <w:pPr>
        <w:tabs>
          <w:tab w:val="num" w:pos="2160"/>
        </w:tabs>
        <w:ind w:left="2160" w:hanging="180"/>
      </w:pPr>
    </w:lvl>
    <w:lvl w:ilvl="3" w:tplc="9EE898EC" w:tentative="1">
      <w:start w:val="1"/>
      <w:numFmt w:val="decimal"/>
      <w:lvlText w:val="%4."/>
      <w:lvlJc w:val="left"/>
      <w:pPr>
        <w:tabs>
          <w:tab w:val="num" w:pos="2880"/>
        </w:tabs>
        <w:ind w:left="2880" w:hanging="360"/>
      </w:pPr>
    </w:lvl>
    <w:lvl w:ilvl="4" w:tplc="05AE433E" w:tentative="1">
      <w:start w:val="1"/>
      <w:numFmt w:val="lowerLetter"/>
      <w:lvlText w:val="%5."/>
      <w:lvlJc w:val="left"/>
      <w:pPr>
        <w:tabs>
          <w:tab w:val="num" w:pos="3600"/>
        </w:tabs>
        <w:ind w:left="3600" w:hanging="360"/>
      </w:pPr>
    </w:lvl>
    <w:lvl w:ilvl="5" w:tplc="EE76D672" w:tentative="1">
      <w:start w:val="1"/>
      <w:numFmt w:val="lowerRoman"/>
      <w:lvlText w:val="%6."/>
      <w:lvlJc w:val="right"/>
      <w:pPr>
        <w:tabs>
          <w:tab w:val="num" w:pos="4320"/>
        </w:tabs>
        <w:ind w:left="4320" w:hanging="180"/>
      </w:pPr>
    </w:lvl>
    <w:lvl w:ilvl="6" w:tplc="79F41052" w:tentative="1">
      <w:start w:val="1"/>
      <w:numFmt w:val="decimal"/>
      <w:lvlText w:val="%7."/>
      <w:lvlJc w:val="left"/>
      <w:pPr>
        <w:tabs>
          <w:tab w:val="num" w:pos="5040"/>
        </w:tabs>
        <w:ind w:left="5040" w:hanging="360"/>
      </w:pPr>
    </w:lvl>
    <w:lvl w:ilvl="7" w:tplc="8482E2FE" w:tentative="1">
      <w:start w:val="1"/>
      <w:numFmt w:val="lowerLetter"/>
      <w:lvlText w:val="%8."/>
      <w:lvlJc w:val="left"/>
      <w:pPr>
        <w:tabs>
          <w:tab w:val="num" w:pos="5760"/>
        </w:tabs>
        <w:ind w:left="5760" w:hanging="360"/>
      </w:pPr>
    </w:lvl>
    <w:lvl w:ilvl="8" w:tplc="C1F8C130" w:tentative="1">
      <w:start w:val="1"/>
      <w:numFmt w:val="lowerRoman"/>
      <w:lvlText w:val="%9."/>
      <w:lvlJc w:val="right"/>
      <w:pPr>
        <w:tabs>
          <w:tab w:val="num" w:pos="6480"/>
        </w:tabs>
        <w:ind w:left="6480" w:hanging="180"/>
      </w:pPr>
    </w:lvl>
  </w:abstractNum>
  <w:abstractNum w:abstractNumId="22">
    <w:nsid w:val="58EB7B6F"/>
    <w:multiLevelType w:val="hybridMultilevel"/>
    <w:tmpl w:val="5B8EEB32"/>
    <w:lvl w:ilvl="0" w:tplc="04070001">
      <w:start w:val="1"/>
      <w:numFmt w:val="bullet"/>
      <w:lvlText w:val=""/>
      <w:lvlJc w:val="left"/>
      <w:pPr>
        <w:tabs>
          <w:tab w:val="num" w:pos="1230"/>
        </w:tabs>
        <w:ind w:left="1230" w:hanging="360"/>
      </w:pPr>
      <w:rPr>
        <w:rFonts w:ascii="Symbol" w:hAnsi="Symbol" w:hint="default"/>
      </w:rPr>
    </w:lvl>
    <w:lvl w:ilvl="1" w:tplc="04070003" w:tentative="1">
      <w:start w:val="1"/>
      <w:numFmt w:val="bullet"/>
      <w:lvlText w:val="o"/>
      <w:lvlJc w:val="left"/>
      <w:pPr>
        <w:tabs>
          <w:tab w:val="num" w:pos="1950"/>
        </w:tabs>
        <w:ind w:left="1950" w:hanging="360"/>
      </w:pPr>
      <w:rPr>
        <w:rFonts w:ascii="Courier New" w:hAnsi="Courier New" w:cs="Courier New" w:hint="default"/>
      </w:rPr>
    </w:lvl>
    <w:lvl w:ilvl="2" w:tplc="04070005" w:tentative="1">
      <w:start w:val="1"/>
      <w:numFmt w:val="bullet"/>
      <w:lvlText w:val=""/>
      <w:lvlJc w:val="left"/>
      <w:pPr>
        <w:tabs>
          <w:tab w:val="num" w:pos="2670"/>
        </w:tabs>
        <w:ind w:left="2670" w:hanging="360"/>
      </w:pPr>
      <w:rPr>
        <w:rFonts w:ascii="Wingdings" w:hAnsi="Wingdings" w:hint="default"/>
      </w:rPr>
    </w:lvl>
    <w:lvl w:ilvl="3" w:tplc="04070001" w:tentative="1">
      <w:start w:val="1"/>
      <w:numFmt w:val="bullet"/>
      <w:lvlText w:val=""/>
      <w:lvlJc w:val="left"/>
      <w:pPr>
        <w:tabs>
          <w:tab w:val="num" w:pos="3390"/>
        </w:tabs>
        <w:ind w:left="3390" w:hanging="360"/>
      </w:pPr>
      <w:rPr>
        <w:rFonts w:ascii="Symbol" w:hAnsi="Symbol" w:hint="default"/>
      </w:rPr>
    </w:lvl>
    <w:lvl w:ilvl="4" w:tplc="04070003" w:tentative="1">
      <w:start w:val="1"/>
      <w:numFmt w:val="bullet"/>
      <w:lvlText w:val="o"/>
      <w:lvlJc w:val="left"/>
      <w:pPr>
        <w:tabs>
          <w:tab w:val="num" w:pos="4110"/>
        </w:tabs>
        <w:ind w:left="4110" w:hanging="360"/>
      </w:pPr>
      <w:rPr>
        <w:rFonts w:ascii="Courier New" w:hAnsi="Courier New" w:cs="Courier New" w:hint="default"/>
      </w:rPr>
    </w:lvl>
    <w:lvl w:ilvl="5" w:tplc="04070005" w:tentative="1">
      <w:start w:val="1"/>
      <w:numFmt w:val="bullet"/>
      <w:lvlText w:val=""/>
      <w:lvlJc w:val="left"/>
      <w:pPr>
        <w:tabs>
          <w:tab w:val="num" w:pos="4830"/>
        </w:tabs>
        <w:ind w:left="4830" w:hanging="360"/>
      </w:pPr>
      <w:rPr>
        <w:rFonts w:ascii="Wingdings" w:hAnsi="Wingdings" w:hint="default"/>
      </w:rPr>
    </w:lvl>
    <w:lvl w:ilvl="6" w:tplc="04070001" w:tentative="1">
      <w:start w:val="1"/>
      <w:numFmt w:val="bullet"/>
      <w:lvlText w:val=""/>
      <w:lvlJc w:val="left"/>
      <w:pPr>
        <w:tabs>
          <w:tab w:val="num" w:pos="5550"/>
        </w:tabs>
        <w:ind w:left="5550" w:hanging="360"/>
      </w:pPr>
      <w:rPr>
        <w:rFonts w:ascii="Symbol" w:hAnsi="Symbol" w:hint="default"/>
      </w:rPr>
    </w:lvl>
    <w:lvl w:ilvl="7" w:tplc="04070003" w:tentative="1">
      <w:start w:val="1"/>
      <w:numFmt w:val="bullet"/>
      <w:lvlText w:val="o"/>
      <w:lvlJc w:val="left"/>
      <w:pPr>
        <w:tabs>
          <w:tab w:val="num" w:pos="6270"/>
        </w:tabs>
        <w:ind w:left="6270" w:hanging="360"/>
      </w:pPr>
      <w:rPr>
        <w:rFonts w:ascii="Courier New" w:hAnsi="Courier New" w:cs="Courier New" w:hint="default"/>
      </w:rPr>
    </w:lvl>
    <w:lvl w:ilvl="8" w:tplc="04070005" w:tentative="1">
      <w:start w:val="1"/>
      <w:numFmt w:val="bullet"/>
      <w:lvlText w:val=""/>
      <w:lvlJc w:val="left"/>
      <w:pPr>
        <w:tabs>
          <w:tab w:val="num" w:pos="6990"/>
        </w:tabs>
        <w:ind w:left="6990" w:hanging="360"/>
      </w:pPr>
      <w:rPr>
        <w:rFonts w:ascii="Wingdings" w:hAnsi="Wingdings" w:hint="default"/>
      </w:rPr>
    </w:lvl>
  </w:abstractNum>
  <w:abstractNum w:abstractNumId="23">
    <w:nsid w:val="5A497842"/>
    <w:multiLevelType w:val="hybridMultilevel"/>
    <w:tmpl w:val="9A565418"/>
    <w:lvl w:ilvl="0" w:tplc="0407000F">
      <w:start w:val="1"/>
      <w:numFmt w:val="decimal"/>
      <w:lvlText w:val="%1."/>
      <w:lvlJc w:val="left"/>
      <w:pPr>
        <w:tabs>
          <w:tab w:val="num" w:pos="540"/>
        </w:tabs>
        <w:ind w:left="54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4">
    <w:nsid w:val="5D012B8E"/>
    <w:multiLevelType w:val="hybridMultilevel"/>
    <w:tmpl w:val="2AC29E2A"/>
    <w:lvl w:ilvl="0" w:tplc="1F869B0A">
      <w:start w:val="1"/>
      <w:numFmt w:val="bullet"/>
      <w:lvlText w:val=""/>
      <w:lvlJc w:val="left"/>
      <w:pPr>
        <w:tabs>
          <w:tab w:val="num" w:pos="720"/>
        </w:tabs>
        <w:ind w:left="720" w:hanging="360"/>
      </w:pPr>
      <w:rPr>
        <w:rFonts w:ascii="Symbol" w:hAnsi="Symbol" w:hint="default"/>
      </w:rPr>
    </w:lvl>
    <w:lvl w:ilvl="1" w:tplc="04070019" w:tentative="1">
      <w:start w:val="1"/>
      <w:numFmt w:val="bullet"/>
      <w:lvlText w:val="o"/>
      <w:lvlJc w:val="left"/>
      <w:pPr>
        <w:tabs>
          <w:tab w:val="num" w:pos="1440"/>
        </w:tabs>
        <w:ind w:left="1440" w:hanging="360"/>
      </w:pPr>
      <w:rPr>
        <w:rFonts w:ascii="Courier New" w:hAnsi="Courier New"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abstractNum w:abstractNumId="25">
    <w:nsid w:val="611D6917"/>
    <w:multiLevelType w:val="hybridMultilevel"/>
    <w:tmpl w:val="C2CCBD0E"/>
    <w:lvl w:ilvl="0" w:tplc="0407000F">
      <w:start w:val="1"/>
      <w:numFmt w:val="decimal"/>
      <w:lvlText w:val="%1."/>
      <w:lvlJc w:val="left"/>
      <w:pPr>
        <w:ind w:left="1230" w:hanging="360"/>
      </w:pPr>
    </w:lvl>
    <w:lvl w:ilvl="1" w:tplc="04070019" w:tentative="1">
      <w:start w:val="1"/>
      <w:numFmt w:val="lowerLetter"/>
      <w:lvlText w:val="%2."/>
      <w:lvlJc w:val="left"/>
      <w:pPr>
        <w:ind w:left="1950" w:hanging="360"/>
      </w:pPr>
    </w:lvl>
    <w:lvl w:ilvl="2" w:tplc="0407001B" w:tentative="1">
      <w:start w:val="1"/>
      <w:numFmt w:val="lowerRoman"/>
      <w:lvlText w:val="%3."/>
      <w:lvlJc w:val="right"/>
      <w:pPr>
        <w:ind w:left="2670" w:hanging="180"/>
      </w:pPr>
    </w:lvl>
    <w:lvl w:ilvl="3" w:tplc="0407000F" w:tentative="1">
      <w:start w:val="1"/>
      <w:numFmt w:val="decimal"/>
      <w:lvlText w:val="%4."/>
      <w:lvlJc w:val="left"/>
      <w:pPr>
        <w:ind w:left="3390" w:hanging="360"/>
      </w:pPr>
    </w:lvl>
    <w:lvl w:ilvl="4" w:tplc="04070019" w:tentative="1">
      <w:start w:val="1"/>
      <w:numFmt w:val="lowerLetter"/>
      <w:lvlText w:val="%5."/>
      <w:lvlJc w:val="left"/>
      <w:pPr>
        <w:ind w:left="4110" w:hanging="360"/>
      </w:pPr>
    </w:lvl>
    <w:lvl w:ilvl="5" w:tplc="0407001B" w:tentative="1">
      <w:start w:val="1"/>
      <w:numFmt w:val="lowerRoman"/>
      <w:lvlText w:val="%6."/>
      <w:lvlJc w:val="right"/>
      <w:pPr>
        <w:ind w:left="4830" w:hanging="180"/>
      </w:pPr>
    </w:lvl>
    <w:lvl w:ilvl="6" w:tplc="0407000F" w:tentative="1">
      <w:start w:val="1"/>
      <w:numFmt w:val="decimal"/>
      <w:lvlText w:val="%7."/>
      <w:lvlJc w:val="left"/>
      <w:pPr>
        <w:ind w:left="5550" w:hanging="360"/>
      </w:pPr>
    </w:lvl>
    <w:lvl w:ilvl="7" w:tplc="04070019" w:tentative="1">
      <w:start w:val="1"/>
      <w:numFmt w:val="lowerLetter"/>
      <w:lvlText w:val="%8."/>
      <w:lvlJc w:val="left"/>
      <w:pPr>
        <w:ind w:left="6270" w:hanging="360"/>
      </w:pPr>
    </w:lvl>
    <w:lvl w:ilvl="8" w:tplc="0407001B" w:tentative="1">
      <w:start w:val="1"/>
      <w:numFmt w:val="lowerRoman"/>
      <w:lvlText w:val="%9."/>
      <w:lvlJc w:val="right"/>
      <w:pPr>
        <w:ind w:left="6990" w:hanging="180"/>
      </w:pPr>
    </w:lvl>
  </w:abstractNum>
  <w:abstractNum w:abstractNumId="26">
    <w:nsid w:val="68D80042"/>
    <w:multiLevelType w:val="hybridMultilevel"/>
    <w:tmpl w:val="FFA62B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69634E57"/>
    <w:multiLevelType w:val="hybridMultilevel"/>
    <w:tmpl w:val="55E6D6A8"/>
    <w:lvl w:ilvl="0" w:tplc="04090001">
      <w:start w:val="1"/>
      <w:numFmt w:val="decimal"/>
      <w:lvlText w:val="%1."/>
      <w:lvlJc w:val="left"/>
      <w:pPr>
        <w:tabs>
          <w:tab w:val="num" w:pos="540"/>
        </w:tabs>
        <w:ind w:left="540" w:hanging="360"/>
      </w:pPr>
      <w:rPr>
        <w:rFonts w:hint="default"/>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8">
    <w:nsid w:val="6B125EBB"/>
    <w:multiLevelType w:val="hybridMultilevel"/>
    <w:tmpl w:val="0C02EC74"/>
    <w:lvl w:ilvl="0" w:tplc="A2923FFC">
      <w:start w:val="1"/>
      <w:numFmt w:val="decimal"/>
      <w:lvlText w:val="%1."/>
      <w:lvlJc w:val="left"/>
      <w:pPr>
        <w:ind w:left="500" w:hanging="360"/>
      </w:pPr>
      <w:rPr>
        <w:rFonts w:hint="default"/>
      </w:rPr>
    </w:lvl>
    <w:lvl w:ilvl="1" w:tplc="04070019" w:tentative="1">
      <w:start w:val="1"/>
      <w:numFmt w:val="lowerLetter"/>
      <w:lvlText w:val="%2."/>
      <w:lvlJc w:val="left"/>
      <w:pPr>
        <w:ind w:left="1220" w:hanging="360"/>
      </w:pPr>
    </w:lvl>
    <w:lvl w:ilvl="2" w:tplc="0407001B" w:tentative="1">
      <w:start w:val="1"/>
      <w:numFmt w:val="lowerRoman"/>
      <w:lvlText w:val="%3."/>
      <w:lvlJc w:val="right"/>
      <w:pPr>
        <w:ind w:left="1940" w:hanging="180"/>
      </w:pPr>
    </w:lvl>
    <w:lvl w:ilvl="3" w:tplc="0407000F" w:tentative="1">
      <w:start w:val="1"/>
      <w:numFmt w:val="decimal"/>
      <w:lvlText w:val="%4."/>
      <w:lvlJc w:val="left"/>
      <w:pPr>
        <w:ind w:left="2660" w:hanging="360"/>
      </w:pPr>
    </w:lvl>
    <w:lvl w:ilvl="4" w:tplc="04070019" w:tentative="1">
      <w:start w:val="1"/>
      <w:numFmt w:val="lowerLetter"/>
      <w:lvlText w:val="%5."/>
      <w:lvlJc w:val="left"/>
      <w:pPr>
        <w:ind w:left="3380" w:hanging="360"/>
      </w:pPr>
    </w:lvl>
    <w:lvl w:ilvl="5" w:tplc="0407001B" w:tentative="1">
      <w:start w:val="1"/>
      <w:numFmt w:val="lowerRoman"/>
      <w:lvlText w:val="%6."/>
      <w:lvlJc w:val="right"/>
      <w:pPr>
        <w:ind w:left="4100" w:hanging="180"/>
      </w:pPr>
    </w:lvl>
    <w:lvl w:ilvl="6" w:tplc="0407000F" w:tentative="1">
      <w:start w:val="1"/>
      <w:numFmt w:val="decimal"/>
      <w:lvlText w:val="%7."/>
      <w:lvlJc w:val="left"/>
      <w:pPr>
        <w:ind w:left="4820" w:hanging="360"/>
      </w:pPr>
    </w:lvl>
    <w:lvl w:ilvl="7" w:tplc="04070019" w:tentative="1">
      <w:start w:val="1"/>
      <w:numFmt w:val="lowerLetter"/>
      <w:lvlText w:val="%8."/>
      <w:lvlJc w:val="left"/>
      <w:pPr>
        <w:ind w:left="5540" w:hanging="360"/>
      </w:pPr>
    </w:lvl>
    <w:lvl w:ilvl="8" w:tplc="0407001B" w:tentative="1">
      <w:start w:val="1"/>
      <w:numFmt w:val="lowerRoman"/>
      <w:lvlText w:val="%9."/>
      <w:lvlJc w:val="right"/>
      <w:pPr>
        <w:ind w:left="6260" w:hanging="180"/>
      </w:pPr>
    </w:lvl>
  </w:abstractNum>
  <w:abstractNum w:abstractNumId="29">
    <w:nsid w:val="6DE41DD7"/>
    <w:multiLevelType w:val="hybridMultilevel"/>
    <w:tmpl w:val="D11489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712D1BE0"/>
    <w:multiLevelType w:val="hybridMultilevel"/>
    <w:tmpl w:val="C2688B6C"/>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1">
    <w:nsid w:val="721C6280"/>
    <w:multiLevelType w:val="hybridMultilevel"/>
    <w:tmpl w:val="026A0A5C"/>
    <w:lvl w:ilvl="0" w:tplc="1F869B0A">
      <w:start w:val="1"/>
      <w:numFmt w:val="bullet"/>
      <w:lvlText w:val=""/>
      <w:lvlJc w:val="left"/>
      <w:pPr>
        <w:tabs>
          <w:tab w:val="num" w:pos="720"/>
        </w:tabs>
        <w:ind w:left="720" w:hanging="360"/>
      </w:pPr>
      <w:rPr>
        <w:rFonts w:ascii="Wingdings" w:hAnsi="Wingdings" w:hint="default"/>
      </w:rPr>
    </w:lvl>
    <w:lvl w:ilvl="1" w:tplc="04070019" w:tentative="1">
      <w:start w:val="1"/>
      <w:numFmt w:val="bullet"/>
      <w:lvlText w:val="o"/>
      <w:lvlJc w:val="left"/>
      <w:pPr>
        <w:tabs>
          <w:tab w:val="num" w:pos="1440"/>
        </w:tabs>
        <w:ind w:left="1440" w:hanging="360"/>
      </w:pPr>
      <w:rPr>
        <w:rFonts w:ascii="Courier New" w:hAnsi="Courier New" w:cs="Courier New"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cs="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cs="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abstractNum w:abstractNumId="32">
    <w:nsid w:val="7391455E"/>
    <w:multiLevelType w:val="hybridMultilevel"/>
    <w:tmpl w:val="E570A6A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739E400F"/>
    <w:multiLevelType w:val="hybridMultilevel"/>
    <w:tmpl w:val="77823F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7BB46E90"/>
    <w:multiLevelType w:val="hybridMultilevel"/>
    <w:tmpl w:val="B1BE6F68"/>
    <w:lvl w:ilvl="0" w:tplc="04070005">
      <w:start w:val="1"/>
      <w:numFmt w:val="decimal"/>
      <w:lvlText w:val="%1."/>
      <w:lvlJc w:val="left"/>
      <w:pPr>
        <w:tabs>
          <w:tab w:val="num" w:pos="540"/>
        </w:tabs>
        <w:ind w:left="540" w:hanging="360"/>
      </w:pPr>
      <w:rPr>
        <w:rFonts w:hint="default"/>
      </w:rPr>
    </w:lvl>
    <w:lvl w:ilvl="1" w:tplc="04070003" w:tentative="1">
      <w:start w:val="1"/>
      <w:numFmt w:val="lowerLetter"/>
      <w:lvlText w:val="%2."/>
      <w:lvlJc w:val="left"/>
      <w:pPr>
        <w:tabs>
          <w:tab w:val="num" w:pos="1582"/>
        </w:tabs>
        <w:ind w:left="1582" w:hanging="360"/>
      </w:pPr>
    </w:lvl>
    <w:lvl w:ilvl="2" w:tplc="04070005" w:tentative="1">
      <w:start w:val="1"/>
      <w:numFmt w:val="lowerRoman"/>
      <w:lvlText w:val="%3."/>
      <w:lvlJc w:val="right"/>
      <w:pPr>
        <w:tabs>
          <w:tab w:val="num" w:pos="2302"/>
        </w:tabs>
        <w:ind w:left="2302" w:hanging="180"/>
      </w:pPr>
    </w:lvl>
    <w:lvl w:ilvl="3" w:tplc="04070001" w:tentative="1">
      <w:start w:val="1"/>
      <w:numFmt w:val="decimal"/>
      <w:lvlText w:val="%4."/>
      <w:lvlJc w:val="left"/>
      <w:pPr>
        <w:tabs>
          <w:tab w:val="num" w:pos="3022"/>
        </w:tabs>
        <w:ind w:left="3022" w:hanging="360"/>
      </w:pPr>
    </w:lvl>
    <w:lvl w:ilvl="4" w:tplc="04070003" w:tentative="1">
      <w:start w:val="1"/>
      <w:numFmt w:val="lowerLetter"/>
      <w:lvlText w:val="%5."/>
      <w:lvlJc w:val="left"/>
      <w:pPr>
        <w:tabs>
          <w:tab w:val="num" w:pos="3742"/>
        </w:tabs>
        <w:ind w:left="3742" w:hanging="360"/>
      </w:pPr>
    </w:lvl>
    <w:lvl w:ilvl="5" w:tplc="04070005" w:tentative="1">
      <w:start w:val="1"/>
      <w:numFmt w:val="lowerRoman"/>
      <w:lvlText w:val="%6."/>
      <w:lvlJc w:val="right"/>
      <w:pPr>
        <w:tabs>
          <w:tab w:val="num" w:pos="4462"/>
        </w:tabs>
        <w:ind w:left="4462" w:hanging="180"/>
      </w:pPr>
    </w:lvl>
    <w:lvl w:ilvl="6" w:tplc="04070001" w:tentative="1">
      <w:start w:val="1"/>
      <w:numFmt w:val="decimal"/>
      <w:lvlText w:val="%7."/>
      <w:lvlJc w:val="left"/>
      <w:pPr>
        <w:tabs>
          <w:tab w:val="num" w:pos="5182"/>
        </w:tabs>
        <w:ind w:left="5182" w:hanging="360"/>
      </w:pPr>
    </w:lvl>
    <w:lvl w:ilvl="7" w:tplc="04070003" w:tentative="1">
      <w:start w:val="1"/>
      <w:numFmt w:val="lowerLetter"/>
      <w:lvlText w:val="%8."/>
      <w:lvlJc w:val="left"/>
      <w:pPr>
        <w:tabs>
          <w:tab w:val="num" w:pos="5902"/>
        </w:tabs>
        <w:ind w:left="5902" w:hanging="360"/>
      </w:pPr>
    </w:lvl>
    <w:lvl w:ilvl="8" w:tplc="04070005" w:tentative="1">
      <w:start w:val="1"/>
      <w:numFmt w:val="lowerRoman"/>
      <w:lvlText w:val="%9."/>
      <w:lvlJc w:val="right"/>
      <w:pPr>
        <w:tabs>
          <w:tab w:val="num" w:pos="6622"/>
        </w:tabs>
        <w:ind w:left="6622" w:hanging="180"/>
      </w:pPr>
    </w:lvl>
  </w:abstractNum>
  <w:num w:numId="1">
    <w:abstractNumId w:val="17"/>
  </w:num>
  <w:num w:numId="2">
    <w:abstractNumId w:val="9"/>
  </w:num>
  <w:num w:numId="3">
    <w:abstractNumId w:val="1"/>
  </w:num>
  <w:num w:numId="4">
    <w:abstractNumId w:val="34"/>
  </w:num>
  <w:num w:numId="5">
    <w:abstractNumId w:val="21"/>
  </w:num>
  <w:num w:numId="6">
    <w:abstractNumId w:val="7"/>
  </w:num>
  <w:num w:numId="7">
    <w:abstractNumId w:val="16"/>
  </w:num>
  <w:num w:numId="8">
    <w:abstractNumId w:val="31"/>
  </w:num>
  <w:num w:numId="9">
    <w:abstractNumId w:val="24"/>
  </w:num>
  <w:num w:numId="10">
    <w:abstractNumId w:val="23"/>
  </w:num>
  <w:num w:numId="11">
    <w:abstractNumId w:val="27"/>
  </w:num>
  <w:num w:numId="12">
    <w:abstractNumId w:val="8"/>
  </w:num>
  <w:num w:numId="13">
    <w:abstractNumId w:val="8"/>
  </w:num>
  <w:num w:numId="14">
    <w:abstractNumId w:val="8"/>
    <w:lvlOverride w:ilvl="0">
      <w:startOverride w:val="1"/>
    </w:lvlOverride>
  </w:num>
  <w:num w:numId="15">
    <w:abstractNumId w:val="11"/>
  </w:num>
  <w:num w:numId="16">
    <w:abstractNumId w:val="14"/>
  </w:num>
  <w:num w:numId="17">
    <w:abstractNumId w:val="12"/>
  </w:num>
  <w:num w:numId="18">
    <w:abstractNumId w:val="8"/>
    <w:lvlOverride w:ilvl="0">
      <w:startOverride w:val="1"/>
    </w:lvlOverride>
  </w:num>
  <w:num w:numId="19">
    <w:abstractNumId w:val="8"/>
    <w:lvlOverride w:ilvl="0">
      <w:startOverride w:val="1"/>
    </w:lvlOverride>
  </w:num>
  <w:num w:numId="20">
    <w:abstractNumId w:val="8"/>
    <w:lvlOverride w:ilvl="0">
      <w:startOverride w:val="1"/>
    </w:lvlOverride>
  </w:num>
  <w:num w:numId="21">
    <w:abstractNumId w:val="30"/>
  </w:num>
  <w:num w:numId="22">
    <w:abstractNumId w:val="8"/>
    <w:lvlOverride w:ilvl="0">
      <w:startOverride w:val="1"/>
    </w:lvlOverride>
  </w:num>
  <w:num w:numId="23">
    <w:abstractNumId w:val="2"/>
  </w:num>
  <w:num w:numId="24">
    <w:abstractNumId w:val="8"/>
  </w:num>
  <w:num w:numId="25">
    <w:abstractNumId w:val="8"/>
    <w:lvlOverride w:ilvl="0">
      <w:startOverride w:val="1"/>
    </w:lvlOverride>
  </w:num>
  <w:num w:numId="26">
    <w:abstractNumId w:val="8"/>
    <w:lvlOverride w:ilvl="0">
      <w:startOverride w:val="1"/>
    </w:lvlOverride>
  </w:num>
  <w:num w:numId="27">
    <w:abstractNumId w:val="8"/>
    <w:lvlOverride w:ilvl="0">
      <w:startOverride w:val="1"/>
    </w:lvlOverride>
  </w:num>
  <w:num w:numId="28">
    <w:abstractNumId w:val="8"/>
    <w:lvlOverride w:ilvl="0">
      <w:startOverride w:val="1"/>
    </w:lvlOverride>
  </w:num>
  <w:num w:numId="29">
    <w:abstractNumId w:val="22"/>
  </w:num>
  <w:num w:numId="30">
    <w:abstractNumId w:val="18"/>
  </w:num>
  <w:num w:numId="31">
    <w:abstractNumId w:val="25"/>
  </w:num>
  <w:num w:numId="32">
    <w:abstractNumId w:val="26"/>
  </w:num>
  <w:num w:numId="33">
    <w:abstractNumId w:val="28"/>
  </w:num>
  <w:num w:numId="34">
    <w:abstractNumId w:val="6"/>
  </w:num>
  <w:num w:numId="35">
    <w:abstractNumId w:val="4"/>
  </w:num>
  <w:num w:numId="36">
    <w:abstractNumId w:val="20"/>
  </w:num>
  <w:num w:numId="37">
    <w:abstractNumId w:val="32"/>
  </w:num>
  <w:num w:numId="38">
    <w:abstractNumId w:val="10"/>
  </w:num>
  <w:num w:numId="39">
    <w:abstractNumId w:val="13"/>
  </w:num>
  <w:num w:numId="40">
    <w:abstractNumId w:val="29"/>
  </w:num>
  <w:num w:numId="41">
    <w:abstractNumId w:val="33"/>
  </w:num>
  <w:num w:numId="42">
    <w:abstractNumId w:val="19"/>
  </w:num>
  <w:num w:numId="43">
    <w:abstractNumId w:val="15"/>
  </w:num>
  <w:num w:numId="44">
    <w:abstractNumId w:val="3"/>
  </w:num>
  <w:num w:numId="45">
    <w:abstractNumId w:val="0"/>
  </w:num>
  <w:num w:numId="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de-DE" w:vendorID="3" w:dllVersion="517" w:checkStyle="0"/>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defaultTabStop w:val="142"/>
  <w:autoHyphenation/>
  <w:hyphenationZone w:val="284"/>
  <w:doNotShadeFormData/>
  <w:noPunctuationKerning/>
  <w:characterSpacingControl w:val="doNotCompress"/>
  <w:savePreviewPicture/>
  <w:hdrShapeDefaults>
    <o:shapedefaults v:ext="edit" spidmax="4098"/>
  </w:hdrShapeDefaults>
  <w:footnotePr>
    <w:footnote w:id="-1"/>
    <w:footnote w:id="0"/>
  </w:footnotePr>
  <w:endnotePr>
    <w:numStart w:val="12"/>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XmlVersion" w:val="Empty"/>
    <w:docVar w:name="OLE_LINK1" w:val="Empty"/>
    <w:docVar w:name="OLE_LINK2" w:val="Empty"/>
    <w:docVar w:name="TableOfLiterature" w:val="Empty"/>
    <w:docVar w:name="TableOfLiteratureEnd" w:val="Empty"/>
    <w:docVar w:name="TableOfSymbols" w:val="Empty"/>
    <w:docVar w:name="TableOfTables" w:val="Empty"/>
  </w:docVars>
  <w:rsids>
    <w:rsidRoot w:val="00F9226E"/>
    <w:rsid w:val="000004F4"/>
    <w:rsid w:val="0000075A"/>
    <w:rsid w:val="000009EB"/>
    <w:rsid w:val="00001BBB"/>
    <w:rsid w:val="00002386"/>
    <w:rsid w:val="00004003"/>
    <w:rsid w:val="00006A09"/>
    <w:rsid w:val="00006E79"/>
    <w:rsid w:val="00010E68"/>
    <w:rsid w:val="000142DD"/>
    <w:rsid w:val="00014356"/>
    <w:rsid w:val="00016E1C"/>
    <w:rsid w:val="00017EC2"/>
    <w:rsid w:val="000215A1"/>
    <w:rsid w:val="0002168A"/>
    <w:rsid w:val="00024ACD"/>
    <w:rsid w:val="00025928"/>
    <w:rsid w:val="00030106"/>
    <w:rsid w:val="00031E5B"/>
    <w:rsid w:val="00032B5A"/>
    <w:rsid w:val="000352DA"/>
    <w:rsid w:val="00041595"/>
    <w:rsid w:val="000447C8"/>
    <w:rsid w:val="00052A8B"/>
    <w:rsid w:val="00054899"/>
    <w:rsid w:val="00055068"/>
    <w:rsid w:val="00061D93"/>
    <w:rsid w:val="00062012"/>
    <w:rsid w:val="00062909"/>
    <w:rsid w:val="00064C19"/>
    <w:rsid w:val="000657CF"/>
    <w:rsid w:val="00065CB8"/>
    <w:rsid w:val="00067156"/>
    <w:rsid w:val="0007616D"/>
    <w:rsid w:val="00076B5F"/>
    <w:rsid w:val="00082495"/>
    <w:rsid w:val="00083B70"/>
    <w:rsid w:val="00083E46"/>
    <w:rsid w:val="00084900"/>
    <w:rsid w:val="00086075"/>
    <w:rsid w:val="00086B02"/>
    <w:rsid w:val="00090711"/>
    <w:rsid w:val="0009261E"/>
    <w:rsid w:val="0009415D"/>
    <w:rsid w:val="00095AE7"/>
    <w:rsid w:val="00097426"/>
    <w:rsid w:val="000A4A3C"/>
    <w:rsid w:val="000A5630"/>
    <w:rsid w:val="000A5ADA"/>
    <w:rsid w:val="000B00BC"/>
    <w:rsid w:val="000B10F0"/>
    <w:rsid w:val="000B1C14"/>
    <w:rsid w:val="000B304F"/>
    <w:rsid w:val="000B353C"/>
    <w:rsid w:val="000B36F0"/>
    <w:rsid w:val="000B484F"/>
    <w:rsid w:val="000C0B74"/>
    <w:rsid w:val="000C3529"/>
    <w:rsid w:val="000C4128"/>
    <w:rsid w:val="000C4359"/>
    <w:rsid w:val="000C4B12"/>
    <w:rsid w:val="000D295C"/>
    <w:rsid w:val="000D37E4"/>
    <w:rsid w:val="000D39C6"/>
    <w:rsid w:val="000D4B9B"/>
    <w:rsid w:val="000D5F7D"/>
    <w:rsid w:val="000E29CA"/>
    <w:rsid w:val="000E3112"/>
    <w:rsid w:val="000E4C7E"/>
    <w:rsid w:val="000E6252"/>
    <w:rsid w:val="000F04E2"/>
    <w:rsid w:val="000F057E"/>
    <w:rsid w:val="000F24E6"/>
    <w:rsid w:val="000F317F"/>
    <w:rsid w:val="000F3524"/>
    <w:rsid w:val="000F3C9B"/>
    <w:rsid w:val="000F5535"/>
    <w:rsid w:val="000F6168"/>
    <w:rsid w:val="0010054B"/>
    <w:rsid w:val="00101BA8"/>
    <w:rsid w:val="00102CF3"/>
    <w:rsid w:val="001054EF"/>
    <w:rsid w:val="00110D4E"/>
    <w:rsid w:val="00111A96"/>
    <w:rsid w:val="00111CF9"/>
    <w:rsid w:val="00113DDC"/>
    <w:rsid w:val="00115017"/>
    <w:rsid w:val="00115285"/>
    <w:rsid w:val="0011693D"/>
    <w:rsid w:val="00117378"/>
    <w:rsid w:val="00122008"/>
    <w:rsid w:val="00126FE7"/>
    <w:rsid w:val="00127C74"/>
    <w:rsid w:val="001310D1"/>
    <w:rsid w:val="00133AA2"/>
    <w:rsid w:val="00136B84"/>
    <w:rsid w:val="00141F92"/>
    <w:rsid w:val="0014741A"/>
    <w:rsid w:val="00150BF5"/>
    <w:rsid w:val="001519EB"/>
    <w:rsid w:val="0015416F"/>
    <w:rsid w:val="00155A54"/>
    <w:rsid w:val="00155FF3"/>
    <w:rsid w:val="00157244"/>
    <w:rsid w:val="00160C07"/>
    <w:rsid w:val="00161370"/>
    <w:rsid w:val="00163C9C"/>
    <w:rsid w:val="00165C05"/>
    <w:rsid w:val="00167A8F"/>
    <w:rsid w:val="00167B5C"/>
    <w:rsid w:val="0017250F"/>
    <w:rsid w:val="00176190"/>
    <w:rsid w:val="0017671B"/>
    <w:rsid w:val="001802FC"/>
    <w:rsid w:val="00180460"/>
    <w:rsid w:val="00183A8F"/>
    <w:rsid w:val="0018542B"/>
    <w:rsid w:val="00185E0D"/>
    <w:rsid w:val="001879BE"/>
    <w:rsid w:val="00187E4B"/>
    <w:rsid w:val="00190D83"/>
    <w:rsid w:val="00192712"/>
    <w:rsid w:val="00192925"/>
    <w:rsid w:val="00194E73"/>
    <w:rsid w:val="001955A6"/>
    <w:rsid w:val="001A4F2F"/>
    <w:rsid w:val="001A5E86"/>
    <w:rsid w:val="001A614C"/>
    <w:rsid w:val="001A6A8E"/>
    <w:rsid w:val="001A7364"/>
    <w:rsid w:val="001B155A"/>
    <w:rsid w:val="001B61B0"/>
    <w:rsid w:val="001C3F39"/>
    <w:rsid w:val="001D1789"/>
    <w:rsid w:val="001D2E73"/>
    <w:rsid w:val="001D4808"/>
    <w:rsid w:val="001D5D26"/>
    <w:rsid w:val="001D5F76"/>
    <w:rsid w:val="001E36D2"/>
    <w:rsid w:val="001E5B85"/>
    <w:rsid w:val="001E715A"/>
    <w:rsid w:val="001E722D"/>
    <w:rsid w:val="001F0C51"/>
    <w:rsid w:val="001F14C8"/>
    <w:rsid w:val="001F2541"/>
    <w:rsid w:val="001F4A30"/>
    <w:rsid w:val="001F7305"/>
    <w:rsid w:val="00201B1C"/>
    <w:rsid w:val="00204C85"/>
    <w:rsid w:val="00212270"/>
    <w:rsid w:val="002158F2"/>
    <w:rsid w:val="002209CF"/>
    <w:rsid w:val="0022101D"/>
    <w:rsid w:val="002213CC"/>
    <w:rsid w:val="00223921"/>
    <w:rsid w:val="00226BDF"/>
    <w:rsid w:val="0023096B"/>
    <w:rsid w:val="00232498"/>
    <w:rsid w:val="00233284"/>
    <w:rsid w:val="00233D74"/>
    <w:rsid w:val="00236DAD"/>
    <w:rsid w:val="00236E87"/>
    <w:rsid w:val="00240E3E"/>
    <w:rsid w:val="002413AC"/>
    <w:rsid w:val="002425C9"/>
    <w:rsid w:val="00243634"/>
    <w:rsid w:val="00245186"/>
    <w:rsid w:val="002458F0"/>
    <w:rsid w:val="00247552"/>
    <w:rsid w:val="00247ED9"/>
    <w:rsid w:val="00247F86"/>
    <w:rsid w:val="00250D80"/>
    <w:rsid w:val="0025119B"/>
    <w:rsid w:val="002601E5"/>
    <w:rsid w:val="00260657"/>
    <w:rsid w:val="00261C68"/>
    <w:rsid w:val="002637DB"/>
    <w:rsid w:val="002640C5"/>
    <w:rsid w:val="002702D1"/>
    <w:rsid w:val="0027157F"/>
    <w:rsid w:val="00271DEA"/>
    <w:rsid w:val="00273E7D"/>
    <w:rsid w:val="00275BFF"/>
    <w:rsid w:val="0027603F"/>
    <w:rsid w:val="00277596"/>
    <w:rsid w:val="00283378"/>
    <w:rsid w:val="00283965"/>
    <w:rsid w:val="00284FF0"/>
    <w:rsid w:val="00294027"/>
    <w:rsid w:val="0029482E"/>
    <w:rsid w:val="00294BE0"/>
    <w:rsid w:val="00297418"/>
    <w:rsid w:val="002A55CC"/>
    <w:rsid w:val="002A75EB"/>
    <w:rsid w:val="002B04A3"/>
    <w:rsid w:val="002B13C8"/>
    <w:rsid w:val="002B19D9"/>
    <w:rsid w:val="002B1DB3"/>
    <w:rsid w:val="002B5204"/>
    <w:rsid w:val="002B7094"/>
    <w:rsid w:val="002C0D39"/>
    <w:rsid w:val="002C4EBF"/>
    <w:rsid w:val="002C760B"/>
    <w:rsid w:val="002C7F0C"/>
    <w:rsid w:val="002D0EC7"/>
    <w:rsid w:val="002D1A71"/>
    <w:rsid w:val="002D7EC4"/>
    <w:rsid w:val="002E1896"/>
    <w:rsid w:val="002E7C42"/>
    <w:rsid w:val="002F1486"/>
    <w:rsid w:val="002F1B04"/>
    <w:rsid w:val="002F3C05"/>
    <w:rsid w:val="002F467C"/>
    <w:rsid w:val="002F735B"/>
    <w:rsid w:val="002F777D"/>
    <w:rsid w:val="003032E3"/>
    <w:rsid w:val="00307BEF"/>
    <w:rsid w:val="00311182"/>
    <w:rsid w:val="00311444"/>
    <w:rsid w:val="003117BB"/>
    <w:rsid w:val="0031514D"/>
    <w:rsid w:val="0031557B"/>
    <w:rsid w:val="003157B4"/>
    <w:rsid w:val="003173BC"/>
    <w:rsid w:val="00317808"/>
    <w:rsid w:val="0032117E"/>
    <w:rsid w:val="00323463"/>
    <w:rsid w:val="00324138"/>
    <w:rsid w:val="00325982"/>
    <w:rsid w:val="00332B97"/>
    <w:rsid w:val="00333080"/>
    <w:rsid w:val="003345F4"/>
    <w:rsid w:val="0033467B"/>
    <w:rsid w:val="003372F1"/>
    <w:rsid w:val="003410B2"/>
    <w:rsid w:val="00341526"/>
    <w:rsid w:val="00343DF8"/>
    <w:rsid w:val="00350020"/>
    <w:rsid w:val="003539ED"/>
    <w:rsid w:val="003563B5"/>
    <w:rsid w:val="00360D99"/>
    <w:rsid w:val="003629DA"/>
    <w:rsid w:val="0037099D"/>
    <w:rsid w:val="003725B0"/>
    <w:rsid w:val="00372604"/>
    <w:rsid w:val="00372706"/>
    <w:rsid w:val="003750F8"/>
    <w:rsid w:val="00375AD0"/>
    <w:rsid w:val="00383A25"/>
    <w:rsid w:val="003847BE"/>
    <w:rsid w:val="00386FD1"/>
    <w:rsid w:val="00387FF2"/>
    <w:rsid w:val="00393371"/>
    <w:rsid w:val="00395B03"/>
    <w:rsid w:val="00396A1A"/>
    <w:rsid w:val="003A0B2D"/>
    <w:rsid w:val="003A21A7"/>
    <w:rsid w:val="003A3F6A"/>
    <w:rsid w:val="003B0497"/>
    <w:rsid w:val="003B2405"/>
    <w:rsid w:val="003B4052"/>
    <w:rsid w:val="003B4723"/>
    <w:rsid w:val="003C2852"/>
    <w:rsid w:val="003C41F1"/>
    <w:rsid w:val="003C6977"/>
    <w:rsid w:val="003C6D57"/>
    <w:rsid w:val="003D096B"/>
    <w:rsid w:val="003D0D25"/>
    <w:rsid w:val="003D1C3F"/>
    <w:rsid w:val="003D1F86"/>
    <w:rsid w:val="003D43C6"/>
    <w:rsid w:val="003D4FA8"/>
    <w:rsid w:val="003D5025"/>
    <w:rsid w:val="003E2A25"/>
    <w:rsid w:val="003E30A6"/>
    <w:rsid w:val="003E362E"/>
    <w:rsid w:val="003E3CA4"/>
    <w:rsid w:val="003E6F3E"/>
    <w:rsid w:val="003F06B8"/>
    <w:rsid w:val="003F1654"/>
    <w:rsid w:val="003F535C"/>
    <w:rsid w:val="003F54EE"/>
    <w:rsid w:val="003F5B82"/>
    <w:rsid w:val="003F7F72"/>
    <w:rsid w:val="00402F95"/>
    <w:rsid w:val="00403877"/>
    <w:rsid w:val="00404FE5"/>
    <w:rsid w:val="00405387"/>
    <w:rsid w:val="00410127"/>
    <w:rsid w:val="00410C1A"/>
    <w:rsid w:val="0041569D"/>
    <w:rsid w:val="00416110"/>
    <w:rsid w:val="0041754D"/>
    <w:rsid w:val="00430F2B"/>
    <w:rsid w:val="00431440"/>
    <w:rsid w:val="00431C3D"/>
    <w:rsid w:val="00434574"/>
    <w:rsid w:val="00434882"/>
    <w:rsid w:val="004407D4"/>
    <w:rsid w:val="00440868"/>
    <w:rsid w:val="00442978"/>
    <w:rsid w:val="00442EB7"/>
    <w:rsid w:val="00444DD3"/>
    <w:rsid w:val="004450B5"/>
    <w:rsid w:val="00445426"/>
    <w:rsid w:val="00450D72"/>
    <w:rsid w:val="00454604"/>
    <w:rsid w:val="00455CC8"/>
    <w:rsid w:val="004573E4"/>
    <w:rsid w:val="00460DA8"/>
    <w:rsid w:val="00461632"/>
    <w:rsid w:val="00461D55"/>
    <w:rsid w:val="00463DC2"/>
    <w:rsid w:val="00465628"/>
    <w:rsid w:val="004710E2"/>
    <w:rsid w:val="004812F7"/>
    <w:rsid w:val="00481450"/>
    <w:rsid w:val="004814E0"/>
    <w:rsid w:val="00482A22"/>
    <w:rsid w:val="004851CE"/>
    <w:rsid w:val="004857BE"/>
    <w:rsid w:val="00496B0E"/>
    <w:rsid w:val="004A08A7"/>
    <w:rsid w:val="004A2E76"/>
    <w:rsid w:val="004A3C43"/>
    <w:rsid w:val="004A6240"/>
    <w:rsid w:val="004B0DD3"/>
    <w:rsid w:val="004B57CD"/>
    <w:rsid w:val="004B57EE"/>
    <w:rsid w:val="004B5BAC"/>
    <w:rsid w:val="004C4ED5"/>
    <w:rsid w:val="004C747D"/>
    <w:rsid w:val="004D1D56"/>
    <w:rsid w:val="004D49EA"/>
    <w:rsid w:val="004D58E0"/>
    <w:rsid w:val="004D5EE6"/>
    <w:rsid w:val="004D7527"/>
    <w:rsid w:val="004D7E3A"/>
    <w:rsid w:val="004D7EB1"/>
    <w:rsid w:val="004F5D51"/>
    <w:rsid w:val="004F6825"/>
    <w:rsid w:val="004F70C7"/>
    <w:rsid w:val="004F7183"/>
    <w:rsid w:val="004F728C"/>
    <w:rsid w:val="00501F22"/>
    <w:rsid w:val="00502575"/>
    <w:rsid w:val="00502598"/>
    <w:rsid w:val="00503C94"/>
    <w:rsid w:val="00507B1B"/>
    <w:rsid w:val="00507C7C"/>
    <w:rsid w:val="0051062E"/>
    <w:rsid w:val="00510F54"/>
    <w:rsid w:val="0051212F"/>
    <w:rsid w:val="005125C3"/>
    <w:rsid w:val="00514F88"/>
    <w:rsid w:val="00515BBE"/>
    <w:rsid w:val="00515F51"/>
    <w:rsid w:val="0051725D"/>
    <w:rsid w:val="00522B3B"/>
    <w:rsid w:val="0052390A"/>
    <w:rsid w:val="00524132"/>
    <w:rsid w:val="005259D6"/>
    <w:rsid w:val="00530251"/>
    <w:rsid w:val="005368D1"/>
    <w:rsid w:val="00537CD1"/>
    <w:rsid w:val="005509EF"/>
    <w:rsid w:val="005523FB"/>
    <w:rsid w:val="00556659"/>
    <w:rsid w:val="00557104"/>
    <w:rsid w:val="005574F5"/>
    <w:rsid w:val="00563C8E"/>
    <w:rsid w:val="0056554C"/>
    <w:rsid w:val="005675FE"/>
    <w:rsid w:val="005728C0"/>
    <w:rsid w:val="00573A5A"/>
    <w:rsid w:val="00575187"/>
    <w:rsid w:val="00577327"/>
    <w:rsid w:val="005777AB"/>
    <w:rsid w:val="00580F8F"/>
    <w:rsid w:val="00581598"/>
    <w:rsid w:val="00583839"/>
    <w:rsid w:val="00583DF2"/>
    <w:rsid w:val="005868A6"/>
    <w:rsid w:val="00591183"/>
    <w:rsid w:val="005959C3"/>
    <w:rsid w:val="00597CF9"/>
    <w:rsid w:val="005A11FF"/>
    <w:rsid w:val="005A58D8"/>
    <w:rsid w:val="005A646E"/>
    <w:rsid w:val="005B1C35"/>
    <w:rsid w:val="005B31B8"/>
    <w:rsid w:val="005B441F"/>
    <w:rsid w:val="005B7DCE"/>
    <w:rsid w:val="005C2ABC"/>
    <w:rsid w:val="005C6052"/>
    <w:rsid w:val="005C6E80"/>
    <w:rsid w:val="005D2312"/>
    <w:rsid w:val="005D39A5"/>
    <w:rsid w:val="005D5056"/>
    <w:rsid w:val="005D7316"/>
    <w:rsid w:val="005E0429"/>
    <w:rsid w:val="005E1793"/>
    <w:rsid w:val="005E186A"/>
    <w:rsid w:val="005E2FEC"/>
    <w:rsid w:val="005E6C44"/>
    <w:rsid w:val="005F0365"/>
    <w:rsid w:val="005F5317"/>
    <w:rsid w:val="005F7314"/>
    <w:rsid w:val="00601A97"/>
    <w:rsid w:val="00605CD8"/>
    <w:rsid w:val="006066D9"/>
    <w:rsid w:val="006149EE"/>
    <w:rsid w:val="00616483"/>
    <w:rsid w:val="00621AB0"/>
    <w:rsid w:val="00621DDA"/>
    <w:rsid w:val="00625A8C"/>
    <w:rsid w:val="00626E14"/>
    <w:rsid w:val="006355B0"/>
    <w:rsid w:val="006364EA"/>
    <w:rsid w:val="00640449"/>
    <w:rsid w:val="00642492"/>
    <w:rsid w:val="00645250"/>
    <w:rsid w:val="00650002"/>
    <w:rsid w:val="00657956"/>
    <w:rsid w:val="00657BCE"/>
    <w:rsid w:val="006631E4"/>
    <w:rsid w:val="00667B5A"/>
    <w:rsid w:val="00671BA6"/>
    <w:rsid w:val="0067402F"/>
    <w:rsid w:val="00674864"/>
    <w:rsid w:val="0067651C"/>
    <w:rsid w:val="0068059A"/>
    <w:rsid w:val="00681FBE"/>
    <w:rsid w:val="0068232A"/>
    <w:rsid w:val="00684B4E"/>
    <w:rsid w:val="00687863"/>
    <w:rsid w:val="006903CB"/>
    <w:rsid w:val="00692A0A"/>
    <w:rsid w:val="00692BF7"/>
    <w:rsid w:val="006943C4"/>
    <w:rsid w:val="006951D9"/>
    <w:rsid w:val="006964FD"/>
    <w:rsid w:val="006A14FD"/>
    <w:rsid w:val="006A32D1"/>
    <w:rsid w:val="006B00AE"/>
    <w:rsid w:val="006B10DE"/>
    <w:rsid w:val="006B4EFC"/>
    <w:rsid w:val="006B7B83"/>
    <w:rsid w:val="006C0B3B"/>
    <w:rsid w:val="006C2FEB"/>
    <w:rsid w:val="006C30D5"/>
    <w:rsid w:val="006D0388"/>
    <w:rsid w:val="006D16F9"/>
    <w:rsid w:val="006D285F"/>
    <w:rsid w:val="006D6237"/>
    <w:rsid w:val="006D6461"/>
    <w:rsid w:val="006D64E8"/>
    <w:rsid w:val="006E4C57"/>
    <w:rsid w:val="006E548D"/>
    <w:rsid w:val="006E686B"/>
    <w:rsid w:val="006E69D8"/>
    <w:rsid w:val="006F06EA"/>
    <w:rsid w:val="006F1377"/>
    <w:rsid w:val="006F34D6"/>
    <w:rsid w:val="006F3A25"/>
    <w:rsid w:val="006F5F21"/>
    <w:rsid w:val="006F65AB"/>
    <w:rsid w:val="006F7DE6"/>
    <w:rsid w:val="007015D3"/>
    <w:rsid w:val="00703933"/>
    <w:rsid w:val="00704B21"/>
    <w:rsid w:val="007053A3"/>
    <w:rsid w:val="007066C6"/>
    <w:rsid w:val="007074DA"/>
    <w:rsid w:val="0071166B"/>
    <w:rsid w:val="00711A6C"/>
    <w:rsid w:val="00712054"/>
    <w:rsid w:val="0071309D"/>
    <w:rsid w:val="007132E4"/>
    <w:rsid w:val="0071450D"/>
    <w:rsid w:val="007152EE"/>
    <w:rsid w:val="00715892"/>
    <w:rsid w:val="00721858"/>
    <w:rsid w:val="007220D1"/>
    <w:rsid w:val="007274C6"/>
    <w:rsid w:val="00731F74"/>
    <w:rsid w:val="00735493"/>
    <w:rsid w:val="007355D6"/>
    <w:rsid w:val="00735F96"/>
    <w:rsid w:val="007411A9"/>
    <w:rsid w:val="007440DC"/>
    <w:rsid w:val="00744DAE"/>
    <w:rsid w:val="00745627"/>
    <w:rsid w:val="00745F3E"/>
    <w:rsid w:val="00752532"/>
    <w:rsid w:val="00754C66"/>
    <w:rsid w:val="00755E99"/>
    <w:rsid w:val="007569C9"/>
    <w:rsid w:val="00757549"/>
    <w:rsid w:val="00757E7A"/>
    <w:rsid w:val="007644C7"/>
    <w:rsid w:val="007655BA"/>
    <w:rsid w:val="00765959"/>
    <w:rsid w:val="0077047F"/>
    <w:rsid w:val="007734DF"/>
    <w:rsid w:val="00776F2F"/>
    <w:rsid w:val="007804ED"/>
    <w:rsid w:val="00783180"/>
    <w:rsid w:val="0079153A"/>
    <w:rsid w:val="00793208"/>
    <w:rsid w:val="00794312"/>
    <w:rsid w:val="007944D6"/>
    <w:rsid w:val="007945D6"/>
    <w:rsid w:val="00797227"/>
    <w:rsid w:val="007A409A"/>
    <w:rsid w:val="007A461C"/>
    <w:rsid w:val="007A4717"/>
    <w:rsid w:val="007A5E8B"/>
    <w:rsid w:val="007A6873"/>
    <w:rsid w:val="007B3822"/>
    <w:rsid w:val="007B4BCE"/>
    <w:rsid w:val="007B4BEF"/>
    <w:rsid w:val="007B51C6"/>
    <w:rsid w:val="007B66CE"/>
    <w:rsid w:val="007C0302"/>
    <w:rsid w:val="007C06DA"/>
    <w:rsid w:val="007C17C9"/>
    <w:rsid w:val="007C21F3"/>
    <w:rsid w:val="007C23D0"/>
    <w:rsid w:val="007C25F8"/>
    <w:rsid w:val="007C4A3C"/>
    <w:rsid w:val="007C4C4D"/>
    <w:rsid w:val="007C4F40"/>
    <w:rsid w:val="007C7B97"/>
    <w:rsid w:val="007D15CC"/>
    <w:rsid w:val="007D38DA"/>
    <w:rsid w:val="007D41FC"/>
    <w:rsid w:val="007E0ADC"/>
    <w:rsid w:val="007E1369"/>
    <w:rsid w:val="007E294E"/>
    <w:rsid w:val="007E46B1"/>
    <w:rsid w:val="007E55C3"/>
    <w:rsid w:val="007E68A8"/>
    <w:rsid w:val="007E6C6F"/>
    <w:rsid w:val="007E7C79"/>
    <w:rsid w:val="007F3556"/>
    <w:rsid w:val="00801754"/>
    <w:rsid w:val="00805374"/>
    <w:rsid w:val="0080651F"/>
    <w:rsid w:val="00807E3B"/>
    <w:rsid w:val="008111DD"/>
    <w:rsid w:val="00812387"/>
    <w:rsid w:val="0081479D"/>
    <w:rsid w:val="0081531E"/>
    <w:rsid w:val="00815A84"/>
    <w:rsid w:val="00816A78"/>
    <w:rsid w:val="00817303"/>
    <w:rsid w:val="00817BED"/>
    <w:rsid w:val="008239D5"/>
    <w:rsid w:val="00824AC2"/>
    <w:rsid w:val="0082730D"/>
    <w:rsid w:val="00832E1C"/>
    <w:rsid w:val="00835A97"/>
    <w:rsid w:val="00835C74"/>
    <w:rsid w:val="00837A7B"/>
    <w:rsid w:val="00837C10"/>
    <w:rsid w:val="008425D8"/>
    <w:rsid w:val="00844621"/>
    <w:rsid w:val="00852796"/>
    <w:rsid w:val="00852A4F"/>
    <w:rsid w:val="00852B93"/>
    <w:rsid w:val="00854384"/>
    <w:rsid w:val="00855A98"/>
    <w:rsid w:val="00862215"/>
    <w:rsid w:val="0086248A"/>
    <w:rsid w:val="00862898"/>
    <w:rsid w:val="008628D9"/>
    <w:rsid w:val="00864AEE"/>
    <w:rsid w:val="00866AF4"/>
    <w:rsid w:val="0086727A"/>
    <w:rsid w:val="00867540"/>
    <w:rsid w:val="008702B2"/>
    <w:rsid w:val="008755AF"/>
    <w:rsid w:val="00876886"/>
    <w:rsid w:val="00876AE0"/>
    <w:rsid w:val="00877A2D"/>
    <w:rsid w:val="00882A48"/>
    <w:rsid w:val="0088354D"/>
    <w:rsid w:val="00883E47"/>
    <w:rsid w:val="008846C8"/>
    <w:rsid w:val="00891FC0"/>
    <w:rsid w:val="00896EEA"/>
    <w:rsid w:val="008A1667"/>
    <w:rsid w:val="008A1BFC"/>
    <w:rsid w:val="008A3537"/>
    <w:rsid w:val="008A5968"/>
    <w:rsid w:val="008A74A1"/>
    <w:rsid w:val="008A762A"/>
    <w:rsid w:val="008A7CE0"/>
    <w:rsid w:val="008B4A6A"/>
    <w:rsid w:val="008B5734"/>
    <w:rsid w:val="008C082D"/>
    <w:rsid w:val="008C1017"/>
    <w:rsid w:val="008C23BC"/>
    <w:rsid w:val="008D04B4"/>
    <w:rsid w:val="008D2021"/>
    <w:rsid w:val="008D5BF4"/>
    <w:rsid w:val="008E1289"/>
    <w:rsid w:val="008E1DAB"/>
    <w:rsid w:val="008E3B87"/>
    <w:rsid w:val="008E4010"/>
    <w:rsid w:val="008E4429"/>
    <w:rsid w:val="008E7AF3"/>
    <w:rsid w:val="008F103C"/>
    <w:rsid w:val="008F3B78"/>
    <w:rsid w:val="008F699F"/>
    <w:rsid w:val="008F6ED6"/>
    <w:rsid w:val="008F75BF"/>
    <w:rsid w:val="008F7907"/>
    <w:rsid w:val="00902270"/>
    <w:rsid w:val="00904922"/>
    <w:rsid w:val="00906B87"/>
    <w:rsid w:val="009111B7"/>
    <w:rsid w:val="00911A81"/>
    <w:rsid w:val="0091329D"/>
    <w:rsid w:val="00913B8E"/>
    <w:rsid w:val="00913D46"/>
    <w:rsid w:val="009145A7"/>
    <w:rsid w:val="009159E5"/>
    <w:rsid w:val="00916F31"/>
    <w:rsid w:val="00921912"/>
    <w:rsid w:val="00921CAA"/>
    <w:rsid w:val="00922616"/>
    <w:rsid w:val="00923E72"/>
    <w:rsid w:val="00926E0F"/>
    <w:rsid w:val="00926F8F"/>
    <w:rsid w:val="00932291"/>
    <w:rsid w:val="0093407E"/>
    <w:rsid w:val="00935F03"/>
    <w:rsid w:val="009372BB"/>
    <w:rsid w:val="00941199"/>
    <w:rsid w:val="0094515B"/>
    <w:rsid w:val="0094549B"/>
    <w:rsid w:val="00950945"/>
    <w:rsid w:val="00952E5E"/>
    <w:rsid w:val="00952FDD"/>
    <w:rsid w:val="0095519A"/>
    <w:rsid w:val="009562E6"/>
    <w:rsid w:val="00957C04"/>
    <w:rsid w:val="00957E61"/>
    <w:rsid w:val="0096059A"/>
    <w:rsid w:val="00966747"/>
    <w:rsid w:val="00970AD6"/>
    <w:rsid w:val="00971B7E"/>
    <w:rsid w:val="00973F5D"/>
    <w:rsid w:val="00974296"/>
    <w:rsid w:val="009747ED"/>
    <w:rsid w:val="00975915"/>
    <w:rsid w:val="00981CCE"/>
    <w:rsid w:val="0098504F"/>
    <w:rsid w:val="009909A8"/>
    <w:rsid w:val="00990D84"/>
    <w:rsid w:val="00990F1B"/>
    <w:rsid w:val="00991FE8"/>
    <w:rsid w:val="00993781"/>
    <w:rsid w:val="00993870"/>
    <w:rsid w:val="009946EA"/>
    <w:rsid w:val="00994EBD"/>
    <w:rsid w:val="009A1593"/>
    <w:rsid w:val="009A1E96"/>
    <w:rsid w:val="009A40E6"/>
    <w:rsid w:val="009A41B2"/>
    <w:rsid w:val="009A574E"/>
    <w:rsid w:val="009A6BBF"/>
    <w:rsid w:val="009B1FC8"/>
    <w:rsid w:val="009B244A"/>
    <w:rsid w:val="009B2526"/>
    <w:rsid w:val="009B5790"/>
    <w:rsid w:val="009B6124"/>
    <w:rsid w:val="009C0925"/>
    <w:rsid w:val="009C0A84"/>
    <w:rsid w:val="009C4AEA"/>
    <w:rsid w:val="009C5A8E"/>
    <w:rsid w:val="009C62F3"/>
    <w:rsid w:val="009C6C21"/>
    <w:rsid w:val="009C7B40"/>
    <w:rsid w:val="009D0C63"/>
    <w:rsid w:val="009D2931"/>
    <w:rsid w:val="009D707B"/>
    <w:rsid w:val="009E2981"/>
    <w:rsid w:val="009E3AD8"/>
    <w:rsid w:val="009E4ABE"/>
    <w:rsid w:val="009E7000"/>
    <w:rsid w:val="009E7B8C"/>
    <w:rsid w:val="009F12BF"/>
    <w:rsid w:val="009F2B67"/>
    <w:rsid w:val="009F3255"/>
    <w:rsid w:val="009F42C0"/>
    <w:rsid w:val="009F5839"/>
    <w:rsid w:val="009F65C0"/>
    <w:rsid w:val="00A02A37"/>
    <w:rsid w:val="00A10612"/>
    <w:rsid w:val="00A108A6"/>
    <w:rsid w:val="00A11498"/>
    <w:rsid w:val="00A1447C"/>
    <w:rsid w:val="00A14D1F"/>
    <w:rsid w:val="00A2176B"/>
    <w:rsid w:val="00A2376D"/>
    <w:rsid w:val="00A263AD"/>
    <w:rsid w:val="00A27AA6"/>
    <w:rsid w:val="00A33823"/>
    <w:rsid w:val="00A33B44"/>
    <w:rsid w:val="00A34117"/>
    <w:rsid w:val="00A3552B"/>
    <w:rsid w:val="00A40F88"/>
    <w:rsid w:val="00A44B36"/>
    <w:rsid w:val="00A47881"/>
    <w:rsid w:val="00A53496"/>
    <w:rsid w:val="00A53F88"/>
    <w:rsid w:val="00A55D32"/>
    <w:rsid w:val="00A60557"/>
    <w:rsid w:val="00A60FBE"/>
    <w:rsid w:val="00A617C1"/>
    <w:rsid w:val="00A618E4"/>
    <w:rsid w:val="00A63540"/>
    <w:rsid w:val="00A63CF4"/>
    <w:rsid w:val="00A63EBD"/>
    <w:rsid w:val="00A6568D"/>
    <w:rsid w:val="00A66B0E"/>
    <w:rsid w:val="00A677F2"/>
    <w:rsid w:val="00A74C93"/>
    <w:rsid w:val="00A74ECA"/>
    <w:rsid w:val="00A75873"/>
    <w:rsid w:val="00A81FC1"/>
    <w:rsid w:val="00A84561"/>
    <w:rsid w:val="00A879EE"/>
    <w:rsid w:val="00A90AD9"/>
    <w:rsid w:val="00A9296B"/>
    <w:rsid w:val="00A93FE7"/>
    <w:rsid w:val="00A94287"/>
    <w:rsid w:val="00A946DE"/>
    <w:rsid w:val="00A94919"/>
    <w:rsid w:val="00A96258"/>
    <w:rsid w:val="00AA21A1"/>
    <w:rsid w:val="00AA253F"/>
    <w:rsid w:val="00AA3002"/>
    <w:rsid w:val="00AA77D1"/>
    <w:rsid w:val="00AB1B58"/>
    <w:rsid w:val="00AB28ED"/>
    <w:rsid w:val="00AB2BF7"/>
    <w:rsid w:val="00AB3EFE"/>
    <w:rsid w:val="00AB43A9"/>
    <w:rsid w:val="00AC08C9"/>
    <w:rsid w:val="00AC0A23"/>
    <w:rsid w:val="00AC142D"/>
    <w:rsid w:val="00AC4B34"/>
    <w:rsid w:val="00AC5B05"/>
    <w:rsid w:val="00AC73F8"/>
    <w:rsid w:val="00AD1C89"/>
    <w:rsid w:val="00AD1FBA"/>
    <w:rsid w:val="00AD3198"/>
    <w:rsid w:val="00AD47B8"/>
    <w:rsid w:val="00AE346D"/>
    <w:rsid w:val="00AE6582"/>
    <w:rsid w:val="00AF1E6D"/>
    <w:rsid w:val="00AF3376"/>
    <w:rsid w:val="00AF4186"/>
    <w:rsid w:val="00AF57B5"/>
    <w:rsid w:val="00B01FA0"/>
    <w:rsid w:val="00B02302"/>
    <w:rsid w:val="00B035FE"/>
    <w:rsid w:val="00B04DC8"/>
    <w:rsid w:val="00B06A23"/>
    <w:rsid w:val="00B1024E"/>
    <w:rsid w:val="00B10359"/>
    <w:rsid w:val="00B135B2"/>
    <w:rsid w:val="00B13FA0"/>
    <w:rsid w:val="00B14358"/>
    <w:rsid w:val="00B14456"/>
    <w:rsid w:val="00B14F18"/>
    <w:rsid w:val="00B16909"/>
    <w:rsid w:val="00B16B8F"/>
    <w:rsid w:val="00B22D05"/>
    <w:rsid w:val="00B232A3"/>
    <w:rsid w:val="00B236C2"/>
    <w:rsid w:val="00B2596A"/>
    <w:rsid w:val="00B25FB0"/>
    <w:rsid w:val="00B26607"/>
    <w:rsid w:val="00B30A5C"/>
    <w:rsid w:val="00B32956"/>
    <w:rsid w:val="00B364D9"/>
    <w:rsid w:val="00B370AE"/>
    <w:rsid w:val="00B372A7"/>
    <w:rsid w:val="00B43325"/>
    <w:rsid w:val="00B447D6"/>
    <w:rsid w:val="00B44D17"/>
    <w:rsid w:val="00B45066"/>
    <w:rsid w:val="00B45908"/>
    <w:rsid w:val="00B46411"/>
    <w:rsid w:val="00B50688"/>
    <w:rsid w:val="00B55D87"/>
    <w:rsid w:val="00B56776"/>
    <w:rsid w:val="00B60C8B"/>
    <w:rsid w:val="00B63166"/>
    <w:rsid w:val="00B65E00"/>
    <w:rsid w:val="00B66CCC"/>
    <w:rsid w:val="00B7219C"/>
    <w:rsid w:val="00B74610"/>
    <w:rsid w:val="00B752FF"/>
    <w:rsid w:val="00B77658"/>
    <w:rsid w:val="00B82B76"/>
    <w:rsid w:val="00B84BFF"/>
    <w:rsid w:val="00B856E3"/>
    <w:rsid w:val="00B9283A"/>
    <w:rsid w:val="00B92E38"/>
    <w:rsid w:val="00B92EA2"/>
    <w:rsid w:val="00B936E3"/>
    <w:rsid w:val="00B95270"/>
    <w:rsid w:val="00B96CF1"/>
    <w:rsid w:val="00B9727B"/>
    <w:rsid w:val="00BA0ADB"/>
    <w:rsid w:val="00BA0DA2"/>
    <w:rsid w:val="00BA2EAA"/>
    <w:rsid w:val="00BA2F66"/>
    <w:rsid w:val="00BB17CC"/>
    <w:rsid w:val="00BB5F33"/>
    <w:rsid w:val="00BB6010"/>
    <w:rsid w:val="00BC0B96"/>
    <w:rsid w:val="00BC315F"/>
    <w:rsid w:val="00BC3C07"/>
    <w:rsid w:val="00BC500D"/>
    <w:rsid w:val="00BC7589"/>
    <w:rsid w:val="00BC7BDF"/>
    <w:rsid w:val="00BC7C1C"/>
    <w:rsid w:val="00BD204C"/>
    <w:rsid w:val="00BD6989"/>
    <w:rsid w:val="00BE1BCE"/>
    <w:rsid w:val="00BF0149"/>
    <w:rsid w:val="00BF07BA"/>
    <w:rsid w:val="00BF3533"/>
    <w:rsid w:val="00C00752"/>
    <w:rsid w:val="00C0412B"/>
    <w:rsid w:val="00C05108"/>
    <w:rsid w:val="00C11C5F"/>
    <w:rsid w:val="00C134EE"/>
    <w:rsid w:val="00C14657"/>
    <w:rsid w:val="00C15BCD"/>
    <w:rsid w:val="00C20944"/>
    <w:rsid w:val="00C2232E"/>
    <w:rsid w:val="00C22E89"/>
    <w:rsid w:val="00C2691E"/>
    <w:rsid w:val="00C26F9D"/>
    <w:rsid w:val="00C27081"/>
    <w:rsid w:val="00C31201"/>
    <w:rsid w:val="00C34A9B"/>
    <w:rsid w:val="00C35309"/>
    <w:rsid w:val="00C40C2F"/>
    <w:rsid w:val="00C4157C"/>
    <w:rsid w:val="00C4460A"/>
    <w:rsid w:val="00C46857"/>
    <w:rsid w:val="00C5067F"/>
    <w:rsid w:val="00C50CDA"/>
    <w:rsid w:val="00C51AF2"/>
    <w:rsid w:val="00C54431"/>
    <w:rsid w:val="00C54E2A"/>
    <w:rsid w:val="00C60F35"/>
    <w:rsid w:val="00C616D4"/>
    <w:rsid w:val="00C6330C"/>
    <w:rsid w:val="00C63B61"/>
    <w:rsid w:val="00C63D41"/>
    <w:rsid w:val="00C6416A"/>
    <w:rsid w:val="00C646F4"/>
    <w:rsid w:val="00C64932"/>
    <w:rsid w:val="00C64BD5"/>
    <w:rsid w:val="00C716E7"/>
    <w:rsid w:val="00C73097"/>
    <w:rsid w:val="00C73E83"/>
    <w:rsid w:val="00C758AA"/>
    <w:rsid w:val="00C8259E"/>
    <w:rsid w:val="00C839B3"/>
    <w:rsid w:val="00C84EB6"/>
    <w:rsid w:val="00C94A65"/>
    <w:rsid w:val="00C94B35"/>
    <w:rsid w:val="00C96D57"/>
    <w:rsid w:val="00C97A0D"/>
    <w:rsid w:val="00CA0BEC"/>
    <w:rsid w:val="00CA519A"/>
    <w:rsid w:val="00CA607C"/>
    <w:rsid w:val="00CB21A2"/>
    <w:rsid w:val="00CB5887"/>
    <w:rsid w:val="00CC0394"/>
    <w:rsid w:val="00CC297C"/>
    <w:rsid w:val="00CC69BF"/>
    <w:rsid w:val="00CD0B94"/>
    <w:rsid w:val="00CD1B95"/>
    <w:rsid w:val="00CD3516"/>
    <w:rsid w:val="00CD560D"/>
    <w:rsid w:val="00CE03E0"/>
    <w:rsid w:val="00CE17E3"/>
    <w:rsid w:val="00CE4119"/>
    <w:rsid w:val="00CE67D2"/>
    <w:rsid w:val="00CF7089"/>
    <w:rsid w:val="00D053C2"/>
    <w:rsid w:val="00D13266"/>
    <w:rsid w:val="00D14CAB"/>
    <w:rsid w:val="00D155E8"/>
    <w:rsid w:val="00D167A5"/>
    <w:rsid w:val="00D20DF0"/>
    <w:rsid w:val="00D22EA5"/>
    <w:rsid w:val="00D30567"/>
    <w:rsid w:val="00D3107E"/>
    <w:rsid w:val="00D32CEA"/>
    <w:rsid w:val="00D356BB"/>
    <w:rsid w:val="00D35CD4"/>
    <w:rsid w:val="00D36740"/>
    <w:rsid w:val="00D37A31"/>
    <w:rsid w:val="00D40882"/>
    <w:rsid w:val="00D4196F"/>
    <w:rsid w:val="00D44E53"/>
    <w:rsid w:val="00D4588E"/>
    <w:rsid w:val="00D45D30"/>
    <w:rsid w:val="00D46804"/>
    <w:rsid w:val="00D505AF"/>
    <w:rsid w:val="00D61337"/>
    <w:rsid w:val="00D6249B"/>
    <w:rsid w:val="00D63EF5"/>
    <w:rsid w:val="00D6407D"/>
    <w:rsid w:val="00D65A19"/>
    <w:rsid w:val="00D65C36"/>
    <w:rsid w:val="00D66678"/>
    <w:rsid w:val="00D70B97"/>
    <w:rsid w:val="00D72B47"/>
    <w:rsid w:val="00D733D2"/>
    <w:rsid w:val="00D75248"/>
    <w:rsid w:val="00D76681"/>
    <w:rsid w:val="00D76B9E"/>
    <w:rsid w:val="00D8008A"/>
    <w:rsid w:val="00D80519"/>
    <w:rsid w:val="00D80AE2"/>
    <w:rsid w:val="00D82006"/>
    <w:rsid w:val="00D83E65"/>
    <w:rsid w:val="00D8602A"/>
    <w:rsid w:val="00D91428"/>
    <w:rsid w:val="00D92770"/>
    <w:rsid w:val="00D92CD5"/>
    <w:rsid w:val="00D94B6E"/>
    <w:rsid w:val="00D94E62"/>
    <w:rsid w:val="00D9508F"/>
    <w:rsid w:val="00D956F8"/>
    <w:rsid w:val="00D95CAD"/>
    <w:rsid w:val="00D9614C"/>
    <w:rsid w:val="00DA02C9"/>
    <w:rsid w:val="00DA0BE5"/>
    <w:rsid w:val="00DA136B"/>
    <w:rsid w:val="00DA2A44"/>
    <w:rsid w:val="00DA36CA"/>
    <w:rsid w:val="00DA385C"/>
    <w:rsid w:val="00DA38DE"/>
    <w:rsid w:val="00DA3E8B"/>
    <w:rsid w:val="00DA3F70"/>
    <w:rsid w:val="00DA6BB6"/>
    <w:rsid w:val="00DC0332"/>
    <w:rsid w:val="00DC386E"/>
    <w:rsid w:val="00DC7DFD"/>
    <w:rsid w:val="00DD26FC"/>
    <w:rsid w:val="00DD289F"/>
    <w:rsid w:val="00DD301F"/>
    <w:rsid w:val="00DD3D1F"/>
    <w:rsid w:val="00DD5516"/>
    <w:rsid w:val="00DD55E6"/>
    <w:rsid w:val="00DD714B"/>
    <w:rsid w:val="00DE53F7"/>
    <w:rsid w:val="00DE6FCD"/>
    <w:rsid w:val="00DE7710"/>
    <w:rsid w:val="00DF2CAF"/>
    <w:rsid w:val="00DF2D97"/>
    <w:rsid w:val="00E008E9"/>
    <w:rsid w:val="00E0103C"/>
    <w:rsid w:val="00E01F7D"/>
    <w:rsid w:val="00E05032"/>
    <w:rsid w:val="00E05E02"/>
    <w:rsid w:val="00E10A0C"/>
    <w:rsid w:val="00E10E8D"/>
    <w:rsid w:val="00E16980"/>
    <w:rsid w:val="00E23D6C"/>
    <w:rsid w:val="00E24082"/>
    <w:rsid w:val="00E25FCE"/>
    <w:rsid w:val="00E26A36"/>
    <w:rsid w:val="00E26AAF"/>
    <w:rsid w:val="00E2709C"/>
    <w:rsid w:val="00E307A0"/>
    <w:rsid w:val="00E32D7D"/>
    <w:rsid w:val="00E33607"/>
    <w:rsid w:val="00E37167"/>
    <w:rsid w:val="00E374ED"/>
    <w:rsid w:val="00E41810"/>
    <w:rsid w:val="00E448AA"/>
    <w:rsid w:val="00E44BA4"/>
    <w:rsid w:val="00E45AE4"/>
    <w:rsid w:val="00E46B9F"/>
    <w:rsid w:val="00E46C16"/>
    <w:rsid w:val="00E515E3"/>
    <w:rsid w:val="00E51B2C"/>
    <w:rsid w:val="00E56097"/>
    <w:rsid w:val="00E60D98"/>
    <w:rsid w:val="00E6114F"/>
    <w:rsid w:val="00E62409"/>
    <w:rsid w:val="00E70374"/>
    <w:rsid w:val="00E74E13"/>
    <w:rsid w:val="00E76254"/>
    <w:rsid w:val="00E76EE0"/>
    <w:rsid w:val="00E76F7E"/>
    <w:rsid w:val="00E81031"/>
    <w:rsid w:val="00E85F54"/>
    <w:rsid w:val="00E87702"/>
    <w:rsid w:val="00E94373"/>
    <w:rsid w:val="00E976AB"/>
    <w:rsid w:val="00EA43C1"/>
    <w:rsid w:val="00EA6A21"/>
    <w:rsid w:val="00EB206D"/>
    <w:rsid w:val="00EB5C31"/>
    <w:rsid w:val="00EB62B6"/>
    <w:rsid w:val="00EB6363"/>
    <w:rsid w:val="00EC0D07"/>
    <w:rsid w:val="00EC38F0"/>
    <w:rsid w:val="00EC4772"/>
    <w:rsid w:val="00EC74C8"/>
    <w:rsid w:val="00ED149A"/>
    <w:rsid w:val="00ED1E8A"/>
    <w:rsid w:val="00ED20E2"/>
    <w:rsid w:val="00ED2B59"/>
    <w:rsid w:val="00ED2D3A"/>
    <w:rsid w:val="00ED594E"/>
    <w:rsid w:val="00ED7C21"/>
    <w:rsid w:val="00EE01B6"/>
    <w:rsid w:val="00EE1448"/>
    <w:rsid w:val="00EE246D"/>
    <w:rsid w:val="00EE308C"/>
    <w:rsid w:val="00EE6098"/>
    <w:rsid w:val="00EE6285"/>
    <w:rsid w:val="00EF1ECE"/>
    <w:rsid w:val="00EF1F59"/>
    <w:rsid w:val="00EF21F3"/>
    <w:rsid w:val="00F00ACE"/>
    <w:rsid w:val="00F02878"/>
    <w:rsid w:val="00F028E1"/>
    <w:rsid w:val="00F02978"/>
    <w:rsid w:val="00F12F91"/>
    <w:rsid w:val="00F13977"/>
    <w:rsid w:val="00F2131B"/>
    <w:rsid w:val="00F22A15"/>
    <w:rsid w:val="00F23347"/>
    <w:rsid w:val="00F30E3B"/>
    <w:rsid w:val="00F339DF"/>
    <w:rsid w:val="00F34D9F"/>
    <w:rsid w:val="00F35712"/>
    <w:rsid w:val="00F3640A"/>
    <w:rsid w:val="00F40FB1"/>
    <w:rsid w:val="00F45667"/>
    <w:rsid w:val="00F468B0"/>
    <w:rsid w:val="00F46F91"/>
    <w:rsid w:val="00F51D26"/>
    <w:rsid w:val="00F5235A"/>
    <w:rsid w:val="00F53396"/>
    <w:rsid w:val="00F56275"/>
    <w:rsid w:val="00F627E0"/>
    <w:rsid w:val="00F6556C"/>
    <w:rsid w:val="00F6587C"/>
    <w:rsid w:val="00F74018"/>
    <w:rsid w:val="00F748F4"/>
    <w:rsid w:val="00F74B72"/>
    <w:rsid w:val="00F74C82"/>
    <w:rsid w:val="00F74E6D"/>
    <w:rsid w:val="00F77300"/>
    <w:rsid w:val="00F80B0D"/>
    <w:rsid w:val="00F82097"/>
    <w:rsid w:val="00F84413"/>
    <w:rsid w:val="00F84BFC"/>
    <w:rsid w:val="00F87B15"/>
    <w:rsid w:val="00F9226E"/>
    <w:rsid w:val="00F92A16"/>
    <w:rsid w:val="00F92E0F"/>
    <w:rsid w:val="00F938CD"/>
    <w:rsid w:val="00F9418A"/>
    <w:rsid w:val="00F949AF"/>
    <w:rsid w:val="00FA0243"/>
    <w:rsid w:val="00FA610F"/>
    <w:rsid w:val="00FA6A16"/>
    <w:rsid w:val="00FB254D"/>
    <w:rsid w:val="00FB31CD"/>
    <w:rsid w:val="00FB79F9"/>
    <w:rsid w:val="00FC0497"/>
    <w:rsid w:val="00FC0D5A"/>
    <w:rsid w:val="00FC3E7B"/>
    <w:rsid w:val="00FD0BAC"/>
    <w:rsid w:val="00FD4EA1"/>
    <w:rsid w:val="00FE11BC"/>
    <w:rsid w:val="00FE70E9"/>
    <w:rsid w:val="00FF1A7F"/>
    <w:rsid w:val="00FF1EB0"/>
    <w:rsid w:val="00FF40D1"/>
    <w:rsid w:val="00FF766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14:docId w14:val="05F06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67156"/>
    <w:pPr>
      <w:spacing w:after="240" w:line="312" w:lineRule="auto"/>
      <w:jc w:val="both"/>
    </w:pPr>
    <w:rPr>
      <w:kern w:val="24"/>
    </w:rPr>
  </w:style>
  <w:style w:type="paragraph" w:styleId="berschrift1">
    <w:name w:val="heading 1"/>
    <w:basedOn w:val="Standard"/>
    <w:next w:val="Standard"/>
    <w:qFormat/>
    <w:rsid w:val="00A263AD"/>
    <w:pPr>
      <w:keepNext/>
      <w:keepLines/>
      <w:pageBreakBefore/>
      <w:numPr>
        <w:numId w:val="1"/>
      </w:numPr>
      <w:suppressAutoHyphens/>
      <w:spacing w:line="240" w:lineRule="auto"/>
      <w:ind w:left="431" w:hanging="431"/>
      <w:jc w:val="left"/>
      <w:outlineLvl w:val="0"/>
    </w:pPr>
    <w:rPr>
      <w:rFonts w:cs="Arial"/>
      <w:b/>
      <w:bCs/>
      <w:kern w:val="32"/>
      <w:sz w:val="38"/>
      <w:szCs w:val="32"/>
    </w:rPr>
  </w:style>
  <w:style w:type="paragraph" w:styleId="berschrift2">
    <w:name w:val="heading 2"/>
    <w:basedOn w:val="Standard"/>
    <w:next w:val="Standard"/>
    <w:qFormat/>
    <w:rsid w:val="00B30A5C"/>
    <w:pPr>
      <w:keepNext/>
      <w:keepLines/>
      <w:numPr>
        <w:ilvl w:val="1"/>
        <w:numId w:val="1"/>
      </w:numPr>
      <w:suppressAutoHyphens/>
      <w:spacing w:before="480" w:after="120" w:line="240" w:lineRule="auto"/>
      <w:ind w:left="584" w:hanging="584"/>
      <w:outlineLvl w:val="1"/>
    </w:pPr>
    <w:rPr>
      <w:rFonts w:cs="Arial"/>
      <w:b/>
      <w:bCs/>
      <w:iCs/>
      <w:sz w:val="34"/>
      <w:szCs w:val="28"/>
    </w:rPr>
  </w:style>
  <w:style w:type="paragraph" w:styleId="berschrift3">
    <w:name w:val="heading 3"/>
    <w:basedOn w:val="Standard"/>
    <w:next w:val="Standard"/>
    <w:qFormat/>
    <w:rsid w:val="00067156"/>
    <w:pPr>
      <w:keepNext/>
      <w:numPr>
        <w:ilvl w:val="2"/>
        <w:numId w:val="1"/>
      </w:numPr>
      <w:spacing w:before="360" w:after="120" w:line="240" w:lineRule="auto"/>
      <w:outlineLvl w:val="2"/>
    </w:pPr>
    <w:rPr>
      <w:rFonts w:cs="Arial"/>
      <w:b/>
      <w:bCs/>
      <w:sz w:val="30"/>
      <w:szCs w:val="26"/>
    </w:rPr>
  </w:style>
  <w:style w:type="paragraph" w:styleId="berschrift4">
    <w:name w:val="heading 4"/>
    <w:basedOn w:val="Standard"/>
    <w:next w:val="Standard"/>
    <w:qFormat/>
    <w:rsid w:val="00067156"/>
    <w:pPr>
      <w:keepNext/>
      <w:spacing w:before="240" w:after="120" w:line="240" w:lineRule="auto"/>
      <w:outlineLvl w:val="3"/>
    </w:pPr>
    <w:rPr>
      <w:b/>
      <w:bCs/>
      <w:sz w:val="26"/>
      <w:szCs w:val="28"/>
    </w:rPr>
  </w:style>
  <w:style w:type="paragraph" w:styleId="berschrift5">
    <w:name w:val="heading 5"/>
    <w:basedOn w:val="Standard"/>
    <w:next w:val="Standard"/>
    <w:qFormat/>
    <w:rsid w:val="00577327"/>
    <w:pPr>
      <w:numPr>
        <w:ilvl w:val="4"/>
        <w:numId w:val="1"/>
      </w:numPr>
      <w:spacing w:before="240" w:after="60"/>
      <w:outlineLvl w:val="4"/>
    </w:pPr>
    <w:rPr>
      <w:b/>
      <w:bCs/>
      <w:i/>
      <w:iCs/>
      <w:sz w:val="26"/>
      <w:szCs w:val="26"/>
    </w:rPr>
  </w:style>
  <w:style w:type="paragraph" w:styleId="berschrift6">
    <w:name w:val="heading 6"/>
    <w:basedOn w:val="Standard"/>
    <w:next w:val="Standard"/>
    <w:qFormat/>
    <w:rsid w:val="00577327"/>
    <w:pPr>
      <w:numPr>
        <w:ilvl w:val="5"/>
        <w:numId w:val="1"/>
      </w:numPr>
      <w:spacing w:before="240" w:after="60"/>
      <w:outlineLvl w:val="5"/>
    </w:pPr>
    <w:rPr>
      <w:b/>
      <w:bCs/>
      <w:sz w:val="22"/>
      <w:szCs w:val="22"/>
    </w:rPr>
  </w:style>
  <w:style w:type="paragraph" w:styleId="berschrift7">
    <w:name w:val="heading 7"/>
    <w:basedOn w:val="Standard"/>
    <w:next w:val="Standard"/>
    <w:qFormat/>
    <w:rsid w:val="00577327"/>
    <w:pPr>
      <w:numPr>
        <w:ilvl w:val="6"/>
        <w:numId w:val="1"/>
      </w:numPr>
      <w:spacing w:before="240" w:after="60"/>
      <w:outlineLvl w:val="6"/>
    </w:pPr>
  </w:style>
  <w:style w:type="paragraph" w:styleId="berschrift8">
    <w:name w:val="heading 8"/>
    <w:basedOn w:val="Standard"/>
    <w:next w:val="Standard"/>
    <w:qFormat/>
    <w:rsid w:val="00577327"/>
    <w:pPr>
      <w:numPr>
        <w:ilvl w:val="7"/>
        <w:numId w:val="1"/>
      </w:numPr>
      <w:spacing w:before="240" w:after="60"/>
      <w:outlineLvl w:val="7"/>
    </w:pPr>
    <w:rPr>
      <w:i/>
      <w:iCs/>
    </w:rPr>
  </w:style>
  <w:style w:type="paragraph" w:styleId="berschrift9">
    <w:name w:val="heading 9"/>
    <w:basedOn w:val="Standard"/>
    <w:next w:val="Standard"/>
    <w:qFormat/>
    <w:rsid w:val="00577327"/>
    <w:pPr>
      <w:numPr>
        <w:ilvl w:val="8"/>
        <w:numId w:val="1"/>
      </w:num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semiHidden/>
    <w:rsid w:val="00D4196F"/>
    <w:pPr>
      <w:pBdr>
        <w:bottom w:val="single" w:sz="4" w:space="1" w:color="auto"/>
      </w:pBdr>
      <w:tabs>
        <w:tab w:val="right" w:pos="9072"/>
      </w:tabs>
      <w:spacing w:after="0" w:line="240" w:lineRule="auto"/>
    </w:pPr>
  </w:style>
  <w:style w:type="paragraph" w:styleId="Fuzeile">
    <w:name w:val="footer"/>
    <w:basedOn w:val="Standard"/>
    <w:semiHidden/>
    <w:pPr>
      <w:tabs>
        <w:tab w:val="center" w:pos="4536"/>
        <w:tab w:val="right" w:pos="9072"/>
      </w:tabs>
    </w:pPr>
  </w:style>
  <w:style w:type="character" w:styleId="Seitenzahl">
    <w:name w:val="page number"/>
    <w:basedOn w:val="Absatzstandardschriftart"/>
    <w:semiHidden/>
  </w:style>
  <w:style w:type="paragraph" w:customStyle="1" w:styleId="Bereichstitel">
    <w:name w:val="Bereichstitel"/>
    <w:basedOn w:val="berschrift1"/>
    <w:next w:val="Standard"/>
    <w:rsid w:val="00C14657"/>
    <w:pPr>
      <w:numPr>
        <w:numId w:val="0"/>
      </w:numPr>
    </w:pPr>
  </w:style>
  <w:style w:type="paragraph" w:styleId="Verzeichnis2">
    <w:name w:val="toc 2"/>
    <w:uiPriority w:val="39"/>
    <w:rsid w:val="002F1486"/>
    <w:pPr>
      <w:tabs>
        <w:tab w:val="left" w:pos="737"/>
        <w:tab w:val="right" w:leader="dot" w:pos="9072"/>
      </w:tabs>
      <w:spacing w:line="288" w:lineRule="auto"/>
      <w:ind w:left="570" w:hanging="285"/>
    </w:pPr>
    <w:rPr>
      <w:b/>
      <w:kern w:val="24"/>
    </w:rPr>
  </w:style>
  <w:style w:type="paragraph" w:styleId="Verzeichnis1">
    <w:name w:val="toc 1"/>
    <w:uiPriority w:val="39"/>
    <w:rsid w:val="002F1486"/>
    <w:pPr>
      <w:tabs>
        <w:tab w:val="left" w:pos="284"/>
        <w:tab w:val="right" w:leader="dot" w:pos="9072"/>
      </w:tabs>
      <w:suppressAutoHyphens/>
      <w:spacing w:before="270" w:line="288" w:lineRule="auto"/>
      <w:ind w:left="285" w:hanging="285"/>
    </w:pPr>
    <w:rPr>
      <w:b/>
      <w:bCs/>
      <w:kern w:val="24"/>
      <w:sz w:val="28"/>
    </w:rPr>
  </w:style>
  <w:style w:type="paragraph" w:styleId="Verzeichnis3">
    <w:name w:val="toc 3"/>
    <w:uiPriority w:val="39"/>
    <w:rsid w:val="00906B87"/>
    <w:pPr>
      <w:tabs>
        <w:tab w:val="left" w:pos="1418"/>
        <w:tab w:val="right" w:leader="dot" w:pos="9072"/>
      </w:tabs>
      <w:spacing w:line="288" w:lineRule="auto"/>
      <w:ind w:left="1500" w:hanging="750"/>
    </w:pPr>
    <w:rPr>
      <w:iCs/>
      <w:kern w:val="24"/>
    </w:rPr>
  </w:style>
  <w:style w:type="paragraph" w:styleId="Verzeichnis4">
    <w:name w:val="toc 4"/>
    <w:semiHidden/>
    <w:rsid w:val="00C134EE"/>
    <w:pPr>
      <w:tabs>
        <w:tab w:val="left" w:pos="2268"/>
        <w:tab w:val="right" w:leader="dot" w:pos="9072"/>
      </w:tabs>
      <w:spacing w:line="288" w:lineRule="auto"/>
      <w:ind w:left="2850" w:hanging="1425"/>
    </w:pPr>
    <w:rPr>
      <w:kern w:val="24"/>
      <w:szCs w:val="18"/>
    </w:rPr>
  </w:style>
  <w:style w:type="paragraph" w:styleId="Verzeichnis5">
    <w:name w:val="toc 5"/>
    <w:basedOn w:val="Standard"/>
    <w:next w:val="Standard"/>
    <w:autoRedefine/>
    <w:semiHidden/>
    <w:pPr>
      <w:ind w:left="960"/>
    </w:pPr>
    <w:rPr>
      <w:sz w:val="18"/>
      <w:szCs w:val="18"/>
    </w:rPr>
  </w:style>
  <w:style w:type="paragraph" w:styleId="Verzeichnis6">
    <w:name w:val="toc 6"/>
    <w:basedOn w:val="Standard"/>
    <w:next w:val="Standard"/>
    <w:autoRedefine/>
    <w:semiHidden/>
    <w:pPr>
      <w:ind w:left="1200"/>
    </w:pPr>
    <w:rPr>
      <w:sz w:val="18"/>
      <w:szCs w:val="18"/>
    </w:rPr>
  </w:style>
  <w:style w:type="paragraph" w:styleId="Verzeichnis7">
    <w:name w:val="toc 7"/>
    <w:basedOn w:val="Standard"/>
    <w:next w:val="Standard"/>
    <w:autoRedefine/>
    <w:semiHidden/>
    <w:pPr>
      <w:ind w:left="1440"/>
    </w:pPr>
    <w:rPr>
      <w:sz w:val="18"/>
      <w:szCs w:val="18"/>
    </w:rPr>
  </w:style>
  <w:style w:type="paragraph" w:styleId="Verzeichnis8">
    <w:name w:val="toc 8"/>
    <w:basedOn w:val="Standard"/>
    <w:next w:val="Standard"/>
    <w:autoRedefine/>
    <w:semiHidden/>
    <w:pPr>
      <w:ind w:left="1680"/>
    </w:pPr>
    <w:rPr>
      <w:sz w:val="18"/>
      <w:szCs w:val="18"/>
    </w:rPr>
  </w:style>
  <w:style w:type="paragraph" w:styleId="Verzeichnis9">
    <w:name w:val="toc 9"/>
    <w:basedOn w:val="Standard"/>
    <w:next w:val="Standard"/>
    <w:autoRedefine/>
    <w:semiHidden/>
    <w:pPr>
      <w:ind w:left="1920"/>
    </w:pPr>
    <w:rPr>
      <w:sz w:val="18"/>
      <w:szCs w:val="18"/>
    </w:rPr>
  </w:style>
  <w:style w:type="character" w:styleId="Link">
    <w:name w:val="Hyperlink"/>
    <w:uiPriority w:val="99"/>
    <w:rsid w:val="00A75873"/>
    <w:rPr>
      <w:color w:val="000000"/>
      <w:u w:val="none"/>
    </w:rPr>
  </w:style>
  <w:style w:type="paragraph" w:styleId="Dokumentstruktur">
    <w:name w:val="Document Map"/>
    <w:basedOn w:val="Standard"/>
    <w:semiHidden/>
    <w:rsid w:val="005F7314"/>
    <w:pPr>
      <w:shd w:val="clear" w:color="auto" w:fill="000080"/>
    </w:pPr>
    <w:rPr>
      <w:rFonts w:ascii="Tahoma" w:hAnsi="Tahoma" w:cs="Tahoma"/>
      <w:sz w:val="20"/>
    </w:rPr>
  </w:style>
  <w:style w:type="paragraph" w:customStyle="1" w:styleId="Inhaltsverzeichnis">
    <w:name w:val="Inhaltsverzeichnis"/>
    <w:basedOn w:val="Standard"/>
    <w:next w:val="Standard"/>
    <w:semiHidden/>
    <w:rsid w:val="0094549B"/>
    <w:pPr>
      <w:pageBreakBefore/>
      <w:spacing w:before="180" w:after="180"/>
    </w:pPr>
    <w:rPr>
      <w:b/>
      <w:sz w:val="38"/>
    </w:rPr>
  </w:style>
  <w:style w:type="paragraph" w:styleId="Beschriftung">
    <w:name w:val="caption"/>
    <w:basedOn w:val="Standard"/>
    <w:next w:val="Standard"/>
    <w:qFormat/>
    <w:rsid w:val="006F1377"/>
    <w:pPr>
      <w:keepLines/>
      <w:tabs>
        <w:tab w:val="left" w:pos="1021"/>
      </w:tabs>
      <w:spacing w:before="120"/>
      <w:ind w:left="1038" w:hanging="1038"/>
      <w:jc w:val="left"/>
    </w:pPr>
    <w:rPr>
      <w:bCs/>
      <w:i/>
    </w:rPr>
  </w:style>
  <w:style w:type="table" w:customStyle="1" w:styleId="TabellealtZeilen">
    <w:name w:val="Tabelle alt. Zeilen"/>
    <w:basedOn w:val="NormaleTabelle"/>
    <w:rsid w:val="00A75873"/>
    <w:pPr>
      <w:keepNext/>
      <w:spacing w:before="45" w:after="45" w:line="288" w:lineRule="auto"/>
      <w:ind w:left="90" w:right="90"/>
    </w:p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rPr>
      <w:cantSplit/>
    </w:trPr>
    <w:tcPr>
      <w:shd w:val="clear" w:color="auto" w:fill="FFFFFF"/>
      <w:vAlign w:val="center"/>
    </w:tcPr>
    <w:tblStylePr w:type="firstRow">
      <w:rPr>
        <w:b/>
        <w:color w:val="FFFFFF"/>
      </w:rPr>
      <w:tblPr/>
      <w:tcPr>
        <w:shd w:val="clear" w:color="auto" w:fill="000000"/>
      </w:tcPr>
    </w:tblStylePr>
    <w:tblStylePr w:type="band1Horz">
      <w:tblPr/>
      <w:tcPr>
        <w:shd w:val="clear" w:color="auto" w:fill="E6E6E6"/>
      </w:tcPr>
    </w:tblStylePr>
    <w:tblStylePr w:type="band2Horz">
      <w:tblPr/>
      <w:tcPr>
        <w:shd w:val="clear" w:color="auto" w:fill="FFFFFF"/>
      </w:tcPr>
    </w:tblStylePr>
  </w:style>
  <w:style w:type="paragraph" w:styleId="Funotentext">
    <w:name w:val="footnote text"/>
    <w:basedOn w:val="Standard"/>
    <w:semiHidden/>
    <w:rsid w:val="007734DF"/>
    <w:pPr>
      <w:tabs>
        <w:tab w:val="left" w:pos="329"/>
      </w:tabs>
      <w:spacing w:after="45" w:line="240" w:lineRule="auto"/>
      <w:ind w:left="329" w:hanging="329"/>
    </w:pPr>
    <w:rPr>
      <w:sz w:val="20"/>
    </w:rPr>
  </w:style>
  <w:style w:type="character" w:styleId="Funotenzeichen">
    <w:name w:val="footnote reference"/>
    <w:semiHidden/>
    <w:rsid w:val="006D0388"/>
    <w:rPr>
      <w:sz w:val="20"/>
      <w:vertAlign w:val="superscript"/>
    </w:rPr>
  </w:style>
  <w:style w:type="paragraph" w:customStyle="1" w:styleId="Literatureintrag">
    <w:name w:val="Literatureintrag"/>
    <w:basedOn w:val="Standard"/>
    <w:semiHidden/>
    <w:rsid w:val="00C64932"/>
    <w:pPr>
      <w:keepLines/>
      <w:suppressAutoHyphens/>
      <w:ind w:left="690" w:hanging="690"/>
    </w:pPr>
  </w:style>
  <w:style w:type="paragraph" w:customStyle="1" w:styleId="Literatur-Key">
    <w:name w:val="Literatur-Key"/>
    <w:basedOn w:val="Standard"/>
    <w:semiHidden/>
    <w:rsid w:val="00577327"/>
    <w:pPr>
      <w:jc w:val="left"/>
    </w:pPr>
    <w:rPr>
      <w:b/>
    </w:rPr>
  </w:style>
  <w:style w:type="paragraph" w:customStyle="1" w:styleId="Grafik">
    <w:name w:val="Grafik"/>
    <w:basedOn w:val="Standard"/>
    <w:next w:val="Beschriftung"/>
    <w:rsid w:val="00A75873"/>
    <w:pPr>
      <w:keepNext/>
      <w:pBdr>
        <w:top w:val="single" w:sz="4" w:space="1" w:color="auto"/>
        <w:left w:val="single" w:sz="4" w:space="4" w:color="auto"/>
        <w:bottom w:val="single" w:sz="4" w:space="1" w:color="auto"/>
        <w:right w:val="single" w:sz="4" w:space="4" w:color="auto"/>
      </w:pBdr>
      <w:shd w:val="clear" w:color="auto" w:fill="E6E6E6"/>
      <w:spacing w:after="0" w:line="240" w:lineRule="auto"/>
      <w:ind w:left="113" w:right="113"/>
      <w:jc w:val="center"/>
    </w:pPr>
  </w:style>
  <w:style w:type="paragraph" w:styleId="Sprechblasentext">
    <w:name w:val="Balloon Text"/>
    <w:basedOn w:val="Standard"/>
    <w:semiHidden/>
    <w:rsid w:val="001879BE"/>
    <w:rPr>
      <w:rFonts w:ascii="Tahoma" w:hAnsi="Tahoma" w:cs="Tahoma"/>
      <w:sz w:val="16"/>
      <w:szCs w:val="16"/>
    </w:rPr>
  </w:style>
  <w:style w:type="paragraph" w:customStyle="1" w:styleId="Abkrzung">
    <w:name w:val="Abkürzung"/>
    <w:basedOn w:val="Standard"/>
    <w:rsid w:val="00B30A5C"/>
    <w:pPr>
      <w:keepLines/>
      <w:tabs>
        <w:tab w:val="left" w:leader="dot" w:pos="2552"/>
      </w:tabs>
      <w:suppressAutoHyphens/>
      <w:spacing w:after="120"/>
      <w:ind w:left="2552" w:hanging="2552"/>
      <w:jc w:val="left"/>
    </w:pPr>
  </w:style>
  <w:style w:type="paragraph" w:customStyle="1" w:styleId="DeckblattThema">
    <w:name w:val="Deckblatt Thema"/>
    <w:basedOn w:val="DeckblattStandard"/>
    <w:next w:val="DeckblattStandard"/>
    <w:semiHidden/>
    <w:rsid w:val="00001BBB"/>
    <w:pPr>
      <w:suppressAutoHyphens/>
      <w:spacing w:after="450"/>
    </w:pPr>
    <w:rPr>
      <w:i/>
      <w:sz w:val="54"/>
    </w:rPr>
  </w:style>
  <w:style w:type="paragraph" w:customStyle="1" w:styleId="DeckblattStandard">
    <w:name w:val="Deckblatt Standard"/>
    <w:basedOn w:val="Standard"/>
    <w:semiHidden/>
    <w:rsid w:val="00D356BB"/>
    <w:pPr>
      <w:jc w:val="center"/>
    </w:pPr>
    <w:rPr>
      <w:sz w:val="30"/>
    </w:rPr>
  </w:style>
  <w:style w:type="paragraph" w:customStyle="1" w:styleId="DeckblattTitel">
    <w:name w:val="Deckblatt Titel"/>
    <w:basedOn w:val="DeckblattStandard"/>
    <w:next w:val="DeckblattStandard"/>
    <w:semiHidden/>
    <w:rsid w:val="00597CF9"/>
    <w:pPr>
      <w:spacing w:after="450"/>
    </w:pPr>
    <w:rPr>
      <w:b/>
      <w:caps/>
      <w:sz w:val="34"/>
    </w:rPr>
  </w:style>
  <w:style w:type="paragraph" w:customStyle="1" w:styleId="TabellenschriftStandard">
    <w:name w:val="Tabellenschrift Standard"/>
    <w:basedOn w:val="Standard"/>
    <w:rsid w:val="006364EA"/>
    <w:pPr>
      <w:keepLines/>
      <w:suppressAutoHyphens/>
      <w:spacing w:before="60" w:after="0"/>
      <w:jc w:val="left"/>
    </w:pPr>
  </w:style>
  <w:style w:type="paragraph" w:styleId="Abbildungsverzeichnis">
    <w:name w:val="table of figures"/>
    <w:basedOn w:val="Standard"/>
    <w:next w:val="Standard"/>
    <w:semiHidden/>
    <w:rsid w:val="006F1377"/>
    <w:pPr>
      <w:tabs>
        <w:tab w:val="left" w:pos="1701"/>
        <w:tab w:val="right" w:leader="dot" w:pos="9072"/>
      </w:tabs>
      <w:spacing w:after="120"/>
      <w:ind w:left="1701" w:hanging="1701"/>
      <w:jc w:val="left"/>
    </w:pPr>
  </w:style>
  <w:style w:type="table" w:customStyle="1" w:styleId="TabelleohneRahmen">
    <w:name w:val="Tabelle ohne Rahmen"/>
    <w:basedOn w:val="NormaleTabelle"/>
    <w:rsid w:val="002E1896"/>
    <w:tblPr>
      <w:tblInd w:w="0" w:type="dxa"/>
      <w:tblCellMar>
        <w:top w:w="0" w:type="dxa"/>
        <w:left w:w="108" w:type="dxa"/>
        <w:bottom w:w="0" w:type="dxa"/>
        <w:right w:w="108" w:type="dxa"/>
      </w:tblCellMar>
    </w:tblPr>
  </w:style>
  <w:style w:type="paragraph" w:styleId="Index1">
    <w:name w:val="index 1"/>
    <w:basedOn w:val="Standard"/>
    <w:next w:val="Standard"/>
    <w:autoRedefine/>
    <w:semiHidden/>
    <w:rsid w:val="0037099D"/>
    <w:pPr>
      <w:ind w:left="240" w:hanging="240"/>
    </w:pPr>
  </w:style>
  <w:style w:type="paragraph" w:customStyle="1" w:styleId="Aufzhlung">
    <w:name w:val="Aufzählung"/>
    <w:basedOn w:val="Standard"/>
    <w:link w:val="AufzhlungZchnZchn"/>
    <w:rsid w:val="007220D1"/>
    <w:pPr>
      <w:tabs>
        <w:tab w:val="num" w:pos="540"/>
      </w:tabs>
      <w:spacing w:after="120"/>
      <w:ind w:left="538" w:hanging="357"/>
    </w:pPr>
  </w:style>
  <w:style w:type="character" w:customStyle="1" w:styleId="AufzhlungZchnZchn">
    <w:name w:val="Aufzählung Zchn Zchn"/>
    <w:link w:val="Aufzhlung"/>
    <w:rsid w:val="00AA253F"/>
    <w:rPr>
      <w:kern w:val="24"/>
      <w:sz w:val="24"/>
      <w:lang w:val="de-DE" w:eastAsia="de-DE" w:bidi="ar-SA"/>
    </w:rPr>
  </w:style>
  <w:style w:type="paragraph" w:customStyle="1" w:styleId="Nummeriert">
    <w:name w:val="Nummeriert"/>
    <w:basedOn w:val="Standard"/>
    <w:rsid w:val="00117378"/>
    <w:pPr>
      <w:numPr>
        <w:numId w:val="13"/>
      </w:numPr>
      <w:tabs>
        <w:tab w:val="left" w:pos="794"/>
      </w:tabs>
      <w:contextualSpacing/>
    </w:pPr>
  </w:style>
  <w:style w:type="paragraph" w:customStyle="1" w:styleId="Aufgezhlt">
    <w:name w:val="Aufgezählt"/>
    <w:basedOn w:val="Standard"/>
    <w:rsid w:val="00117378"/>
    <w:pPr>
      <w:numPr>
        <w:ilvl w:val="1"/>
        <w:numId w:val="3"/>
      </w:numPr>
      <w:tabs>
        <w:tab w:val="clear" w:pos="1420"/>
        <w:tab w:val="left" w:pos="794"/>
      </w:tabs>
      <w:ind w:left="794" w:hanging="284"/>
      <w:contextualSpacing/>
    </w:pPr>
  </w:style>
  <w:style w:type="character" w:styleId="Kommentarzeichen">
    <w:name w:val="annotation reference"/>
    <w:semiHidden/>
    <w:rsid w:val="006631E4"/>
    <w:rPr>
      <w:sz w:val="16"/>
      <w:szCs w:val="16"/>
    </w:rPr>
  </w:style>
  <w:style w:type="paragraph" w:styleId="Kommentartext">
    <w:name w:val="annotation text"/>
    <w:basedOn w:val="Standard"/>
    <w:semiHidden/>
    <w:rsid w:val="006631E4"/>
    <w:rPr>
      <w:sz w:val="20"/>
    </w:rPr>
  </w:style>
  <w:style w:type="paragraph" w:styleId="Kommentarthema">
    <w:name w:val="annotation subject"/>
    <w:basedOn w:val="Kommentartext"/>
    <w:next w:val="Kommentartext"/>
    <w:semiHidden/>
    <w:rsid w:val="006631E4"/>
    <w:rPr>
      <w:b/>
      <w:bCs/>
    </w:rPr>
  </w:style>
  <w:style w:type="table" w:customStyle="1" w:styleId="HelleListe1">
    <w:name w:val="Helle Liste1"/>
    <w:basedOn w:val="NormaleTabelle"/>
    <w:uiPriority w:val="61"/>
    <w:rsid w:val="00502575"/>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GesichteterLink">
    <w:name w:val="FollowedHyperlink"/>
    <w:basedOn w:val="Absatzstandardschriftart"/>
    <w:uiPriority w:val="99"/>
    <w:semiHidden/>
    <w:unhideWhenUsed/>
    <w:rsid w:val="00332B97"/>
    <w:rPr>
      <w:color w:val="800080" w:themeColor="followedHyperlink"/>
      <w:u w:val="single"/>
    </w:rPr>
  </w:style>
  <w:style w:type="paragraph" w:styleId="Listenabsatz">
    <w:name w:val="List Paragraph"/>
    <w:basedOn w:val="Standard"/>
    <w:uiPriority w:val="34"/>
    <w:qFormat/>
    <w:rsid w:val="002C0D39"/>
    <w:pPr>
      <w:ind w:left="720"/>
      <w:contextualSpacing/>
    </w:pPr>
  </w:style>
  <w:style w:type="paragraph" w:styleId="StandardWeb">
    <w:name w:val="Normal (Web)"/>
    <w:basedOn w:val="Standard"/>
    <w:uiPriority w:val="99"/>
    <w:semiHidden/>
    <w:unhideWhenUsed/>
    <w:rsid w:val="00434882"/>
    <w:pPr>
      <w:spacing w:before="100" w:beforeAutospacing="1" w:after="100" w:afterAutospacing="1" w:line="240" w:lineRule="auto"/>
      <w:jc w:val="left"/>
    </w:pPr>
    <w:rPr>
      <w:rFonts w:ascii="Times" w:hAnsi="Times"/>
      <w:kern w:val="0"/>
      <w:sz w:val="20"/>
    </w:rPr>
  </w:style>
  <w:style w:type="paragraph" w:styleId="Bearbeitung">
    <w:name w:val="Revision"/>
    <w:hidden/>
    <w:uiPriority w:val="99"/>
    <w:semiHidden/>
    <w:rsid w:val="009D2931"/>
    <w:rPr>
      <w:kern w:val="24"/>
    </w:rPr>
  </w:style>
  <w:style w:type="table" w:styleId="Tabellenraster">
    <w:name w:val="Table Grid"/>
    <w:basedOn w:val="NormaleTabelle"/>
    <w:uiPriority w:val="59"/>
    <w:rsid w:val="00EF1F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67156"/>
    <w:pPr>
      <w:spacing w:after="240" w:line="312" w:lineRule="auto"/>
      <w:jc w:val="both"/>
    </w:pPr>
    <w:rPr>
      <w:kern w:val="24"/>
    </w:rPr>
  </w:style>
  <w:style w:type="paragraph" w:styleId="berschrift1">
    <w:name w:val="heading 1"/>
    <w:basedOn w:val="Standard"/>
    <w:next w:val="Standard"/>
    <w:qFormat/>
    <w:rsid w:val="00A263AD"/>
    <w:pPr>
      <w:keepNext/>
      <w:keepLines/>
      <w:pageBreakBefore/>
      <w:numPr>
        <w:numId w:val="1"/>
      </w:numPr>
      <w:suppressAutoHyphens/>
      <w:spacing w:line="240" w:lineRule="auto"/>
      <w:ind w:left="431" w:hanging="431"/>
      <w:jc w:val="left"/>
      <w:outlineLvl w:val="0"/>
    </w:pPr>
    <w:rPr>
      <w:rFonts w:cs="Arial"/>
      <w:b/>
      <w:bCs/>
      <w:kern w:val="32"/>
      <w:sz w:val="38"/>
      <w:szCs w:val="32"/>
    </w:rPr>
  </w:style>
  <w:style w:type="paragraph" w:styleId="berschrift2">
    <w:name w:val="heading 2"/>
    <w:basedOn w:val="Standard"/>
    <w:next w:val="Standard"/>
    <w:qFormat/>
    <w:rsid w:val="00B30A5C"/>
    <w:pPr>
      <w:keepNext/>
      <w:keepLines/>
      <w:numPr>
        <w:ilvl w:val="1"/>
        <w:numId w:val="1"/>
      </w:numPr>
      <w:suppressAutoHyphens/>
      <w:spacing w:before="480" w:after="120" w:line="240" w:lineRule="auto"/>
      <w:ind w:left="584" w:hanging="584"/>
      <w:outlineLvl w:val="1"/>
    </w:pPr>
    <w:rPr>
      <w:rFonts w:cs="Arial"/>
      <w:b/>
      <w:bCs/>
      <w:iCs/>
      <w:sz w:val="34"/>
      <w:szCs w:val="28"/>
    </w:rPr>
  </w:style>
  <w:style w:type="paragraph" w:styleId="berschrift3">
    <w:name w:val="heading 3"/>
    <w:basedOn w:val="Standard"/>
    <w:next w:val="Standard"/>
    <w:qFormat/>
    <w:rsid w:val="00067156"/>
    <w:pPr>
      <w:keepNext/>
      <w:numPr>
        <w:ilvl w:val="2"/>
        <w:numId w:val="1"/>
      </w:numPr>
      <w:spacing w:before="360" w:after="120" w:line="240" w:lineRule="auto"/>
      <w:outlineLvl w:val="2"/>
    </w:pPr>
    <w:rPr>
      <w:rFonts w:cs="Arial"/>
      <w:b/>
      <w:bCs/>
      <w:sz w:val="30"/>
      <w:szCs w:val="26"/>
    </w:rPr>
  </w:style>
  <w:style w:type="paragraph" w:styleId="berschrift4">
    <w:name w:val="heading 4"/>
    <w:basedOn w:val="Standard"/>
    <w:next w:val="Standard"/>
    <w:qFormat/>
    <w:rsid w:val="00067156"/>
    <w:pPr>
      <w:keepNext/>
      <w:spacing w:before="240" w:after="120" w:line="240" w:lineRule="auto"/>
      <w:outlineLvl w:val="3"/>
    </w:pPr>
    <w:rPr>
      <w:b/>
      <w:bCs/>
      <w:sz w:val="26"/>
      <w:szCs w:val="28"/>
    </w:rPr>
  </w:style>
  <w:style w:type="paragraph" w:styleId="berschrift5">
    <w:name w:val="heading 5"/>
    <w:basedOn w:val="Standard"/>
    <w:next w:val="Standard"/>
    <w:qFormat/>
    <w:rsid w:val="00577327"/>
    <w:pPr>
      <w:numPr>
        <w:ilvl w:val="4"/>
        <w:numId w:val="1"/>
      </w:numPr>
      <w:spacing w:before="240" w:after="60"/>
      <w:outlineLvl w:val="4"/>
    </w:pPr>
    <w:rPr>
      <w:b/>
      <w:bCs/>
      <w:i/>
      <w:iCs/>
      <w:sz w:val="26"/>
      <w:szCs w:val="26"/>
    </w:rPr>
  </w:style>
  <w:style w:type="paragraph" w:styleId="berschrift6">
    <w:name w:val="heading 6"/>
    <w:basedOn w:val="Standard"/>
    <w:next w:val="Standard"/>
    <w:qFormat/>
    <w:rsid w:val="00577327"/>
    <w:pPr>
      <w:numPr>
        <w:ilvl w:val="5"/>
        <w:numId w:val="1"/>
      </w:numPr>
      <w:spacing w:before="240" w:after="60"/>
      <w:outlineLvl w:val="5"/>
    </w:pPr>
    <w:rPr>
      <w:b/>
      <w:bCs/>
      <w:sz w:val="22"/>
      <w:szCs w:val="22"/>
    </w:rPr>
  </w:style>
  <w:style w:type="paragraph" w:styleId="berschrift7">
    <w:name w:val="heading 7"/>
    <w:basedOn w:val="Standard"/>
    <w:next w:val="Standard"/>
    <w:qFormat/>
    <w:rsid w:val="00577327"/>
    <w:pPr>
      <w:numPr>
        <w:ilvl w:val="6"/>
        <w:numId w:val="1"/>
      </w:numPr>
      <w:spacing w:before="240" w:after="60"/>
      <w:outlineLvl w:val="6"/>
    </w:pPr>
  </w:style>
  <w:style w:type="paragraph" w:styleId="berschrift8">
    <w:name w:val="heading 8"/>
    <w:basedOn w:val="Standard"/>
    <w:next w:val="Standard"/>
    <w:qFormat/>
    <w:rsid w:val="00577327"/>
    <w:pPr>
      <w:numPr>
        <w:ilvl w:val="7"/>
        <w:numId w:val="1"/>
      </w:numPr>
      <w:spacing w:before="240" w:after="60"/>
      <w:outlineLvl w:val="7"/>
    </w:pPr>
    <w:rPr>
      <w:i/>
      <w:iCs/>
    </w:rPr>
  </w:style>
  <w:style w:type="paragraph" w:styleId="berschrift9">
    <w:name w:val="heading 9"/>
    <w:basedOn w:val="Standard"/>
    <w:next w:val="Standard"/>
    <w:qFormat/>
    <w:rsid w:val="00577327"/>
    <w:pPr>
      <w:numPr>
        <w:ilvl w:val="8"/>
        <w:numId w:val="1"/>
      </w:num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semiHidden/>
    <w:rsid w:val="00D4196F"/>
    <w:pPr>
      <w:pBdr>
        <w:bottom w:val="single" w:sz="4" w:space="1" w:color="auto"/>
      </w:pBdr>
      <w:tabs>
        <w:tab w:val="right" w:pos="9072"/>
      </w:tabs>
      <w:spacing w:after="0" w:line="240" w:lineRule="auto"/>
    </w:pPr>
  </w:style>
  <w:style w:type="paragraph" w:styleId="Fuzeile">
    <w:name w:val="footer"/>
    <w:basedOn w:val="Standard"/>
    <w:semiHidden/>
    <w:pPr>
      <w:tabs>
        <w:tab w:val="center" w:pos="4536"/>
        <w:tab w:val="right" w:pos="9072"/>
      </w:tabs>
    </w:pPr>
  </w:style>
  <w:style w:type="character" w:styleId="Seitenzahl">
    <w:name w:val="page number"/>
    <w:basedOn w:val="Absatzstandardschriftart"/>
    <w:semiHidden/>
  </w:style>
  <w:style w:type="paragraph" w:customStyle="1" w:styleId="Bereichstitel">
    <w:name w:val="Bereichstitel"/>
    <w:basedOn w:val="berschrift1"/>
    <w:next w:val="Standard"/>
    <w:rsid w:val="00C14657"/>
    <w:pPr>
      <w:numPr>
        <w:numId w:val="0"/>
      </w:numPr>
    </w:pPr>
  </w:style>
  <w:style w:type="paragraph" w:styleId="Verzeichnis2">
    <w:name w:val="toc 2"/>
    <w:uiPriority w:val="39"/>
    <w:rsid w:val="002F1486"/>
    <w:pPr>
      <w:tabs>
        <w:tab w:val="left" w:pos="737"/>
        <w:tab w:val="right" w:leader="dot" w:pos="9072"/>
      </w:tabs>
      <w:spacing w:line="288" w:lineRule="auto"/>
      <w:ind w:left="570" w:hanging="285"/>
    </w:pPr>
    <w:rPr>
      <w:b/>
      <w:kern w:val="24"/>
    </w:rPr>
  </w:style>
  <w:style w:type="paragraph" w:styleId="Verzeichnis1">
    <w:name w:val="toc 1"/>
    <w:uiPriority w:val="39"/>
    <w:rsid w:val="002F1486"/>
    <w:pPr>
      <w:tabs>
        <w:tab w:val="left" w:pos="284"/>
        <w:tab w:val="right" w:leader="dot" w:pos="9072"/>
      </w:tabs>
      <w:suppressAutoHyphens/>
      <w:spacing w:before="270" w:line="288" w:lineRule="auto"/>
      <w:ind w:left="285" w:hanging="285"/>
    </w:pPr>
    <w:rPr>
      <w:b/>
      <w:bCs/>
      <w:kern w:val="24"/>
      <w:sz w:val="28"/>
    </w:rPr>
  </w:style>
  <w:style w:type="paragraph" w:styleId="Verzeichnis3">
    <w:name w:val="toc 3"/>
    <w:uiPriority w:val="39"/>
    <w:rsid w:val="00906B87"/>
    <w:pPr>
      <w:tabs>
        <w:tab w:val="left" w:pos="1418"/>
        <w:tab w:val="right" w:leader="dot" w:pos="9072"/>
      </w:tabs>
      <w:spacing w:line="288" w:lineRule="auto"/>
      <w:ind w:left="1500" w:hanging="750"/>
    </w:pPr>
    <w:rPr>
      <w:iCs/>
      <w:kern w:val="24"/>
    </w:rPr>
  </w:style>
  <w:style w:type="paragraph" w:styleId="Verzeichnis4">
    <w:name w:val="toc 4"/>
    <w:semiHidden/>
    <w:rsid w:val="00C134EE"/>
    <w:pPr>
      <w:tabs>
        <w:tab w:val="left" w:pos="2268"/>
        <w:tab w:val="right" w:leader="dot" w:pos="9072"/>
      </w:tabs>
      <w:spacing w:line="288" w:lineRule="auto"/>
      <w:ind w:left="2850" w:hanging="1425"/>
    </w:pPr>
    <w:rPr>
      <w:kern w:val="24"/>
      <w:szCs w:val="18"/>
    </w:rPr>
  </w:style>
  <w:style w:type="paragraph" w:styleId="Verzeichnis5">
    <w:name w:val="toc 5"/>
    <w:basedOn w:val="Standard"/>
    <w:next w:val="Standard"/>
    <w:autoRedefine/>
    <w:semiHidden/>
    <w:pPr>
      <w:ind w:left="960"/>
    </w:pPr>
    <w:rPr>
      <w:sz w:val="18"/>
      <w:szCs w:val="18"/>
    </w:rPr>
  </w:style>
  <w:style w:type="paragraph" w:styleId="Verzeichnis6">
    <w:name w:val="toc 6"/>
    <w:basedOn w:val="Standard"/>
    <w:next w:val="Standard"/>
    <w:autoRedefine/>
    <w:semiHidden/>
    <w:pPr>
      <w:ind w:left="1200"/>
    </w:pPr>
    <w:rPr>
      <w:sz w:val="18"/>
      <w:szCs w:val="18"/>
    </w:rPr>
  </w:style>
  <w:style w:type="paragraph" w:styleId="Verzeichnis7">
    <w:name w:val="toc 7"/>
    <w:basedOn w:val="Standard"/>
    <w:next w:val="Standard"/>
    <w:autoRedefine/>
    <w:semiHidden/>
    <w:pPr>
      <w:ind w:left="1440"/>
    </w:pPr>
    <w:rPr>
      <w:sz w:val="18"/>
      <w:szCs w:val="18"/>
    </w:rPr>
  </w:style>
  <w:style w:type="paragraph" w:styleId="Verzeichnis8">
    <w:name w:val="toc 8"/>
    <w:basedOn w:val="Standard"/>
    <w:next w:val="Standard"/>
    <w:autoRedefine/>
    <w:semiHidden/>
    <w:pPr>
      <w:ind w:left="1680"/>
    </w:pPr>
    <w:rPr>
      <w:sz w:val="18"/>
      <w:szCs w:val="18"/>
    </w:rPr>
  </w:style>
  <w:style w:type="paragraph" w:styleId="Verzeichnis9">
    <w:name w:val="toc 9"/>
    <w:basedOn w:val="Standard"/>
    <w:next w:val="Standard"/>
    <w:autoRedefine/>
    <w:semiHidden/>
    <w:pPr>
      <w:ind w:left="1920"/>
    </w:pPr>
    <w:rPr>
      <w:sz w:val="18"/>
      <w:szCs w:val="18"/>
    </w:rPr>
  </w:style>
  <w:style w:type="character" w:styleId="Link">
    <w:name w:val="Hyperlink"/>
    <w:uiPriority w:val="99"/>
    <w:rsid w:val="00A75873"/>
    <w:rPr>
      <w:color w:val="000000"/>
      <w:u w:val="none"/>
    </w:rPr>
  </w:style>
  <w:style w:type="paragraph" w:styleId="Dokumentstruktur">
    <w:name w:val="Document Map"/>
    <w:basedOn w:val="Standard"/>
    <w:semiHidden/>
    <w:rsid w:val="005F7314"/>
    <w:pPr>
      <w:shd w:val="clear" w:color="auto" w:fill="000080"/>
    </w:pPr>
    <w:rPr>
      <w:rFonts w:ascii="Tahoma" w:hAnsi="Tahoma" w:cs="Tahoma"/>
      <w:sz w:val="20"/>
    </w:rPr>
  </w:style>
  <w:style w:type="paragraph" w:customStyle="1" w:styleId="Inhaltsverzeichnis">
    <w:name w:val="Inhaltsverzeichnis"/>
    <w:basedOn w:val="Standard"/>
    <w:next w:val="Standard"/>
    <w:semiHidden/>
    <w:rsid w:val="0094549B"/>
    <w:pPr>
      <w:pageBreakBefore/>
      <w:spacing w:before="180" w:after="180"/>
    </w:pPr>
    <w:rPr>
      <w:b/>
      <w:sz w:val="38"/>
    </w:rPr>
  </w:style>
  <w:style w:type="paragraph" w:styleId="Beschriftung">
    <w:name w:val="caption"/>
    <w:basedOn w:val="Standard"/>
    <w:next w:val="Standard"/>
    <w:qFormat/>
    <w:rsid w:val="006F1377"/>
    <w:pPr>
      <w:keepLines/>
      <w:tabs>
        <w:tab w:val="left" w:pos="1021"/>
      </w:tabs>
      <w:spacing w:before="120"/>
      <w:ind w:left="1038" w:hanging="1038"/>
      <w:jc w:val="left"/>
    </w:pPr>
    <w:rPr>
      <w:bCs/>
      <w:i/>
    </w:rPr>
  </w:style>
  <w:style w:type="table" w:customStyle="1" w:styleId="TabellealtZeilen">
    <w:name w:val="Tabelle alt. Zeilen"/>
    <w:basedOn w:val="NormaleTabelle"/>
    <w:rsid w:val="00A75873"/>
    <w:pPr>
      <w:keepNext/>
      <w:spacing w:before="45" w:after="45" w:line="288" w:lineRule="auto"/>
      <w:ind w:left="90" w:right="90"/>
    </w:p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rPr>
      <w:cantSplit/>
    </w:trPr>
    <w:tcPr>
      <w:shd w:val="clear" w:color="auto" w:fill="FFFFFF"/>
      <w:vAlign w:val="center"/>
    </w:tcPr>
    <w:tblStylePr w:type="firstRow">
      <w:rPr>
        <w:b/>
        <w:color w:val="FFFFFF"/>
      </w:rPr>
      <w:tblPr/>
      <w:tcPr>
        <w:shd w:val="clear" w:color="auto" w:fill="000000"/>
      </w:tcPr>
    </w:tblStylePr>
    <w:tblStylePr w:type="band1Horz">
      <w:tblPr/>
      <w:tcPr>
        <w:shd w:val="clear" w:color="auto" w:fill="E6E6E6"/>
      </w:tcPr>
    </w:tblStylePr>
    <w:tblStylePr w:type="band2Horz">
      <w:tblPr/>
      <w:tcPr>
        <w:shd w:val="clear" w:color="auto" w:fill="FFFFFF"/>
      </w:tcPr>
    </w:tblStylePr>
  </w:style>
  <w:style w:type="paragraph" w:styleId="Funotentext">
    <w:name w:val="footnote text"/>
    <w:basedOn w:val="Standard"/>
    <w:semiHidden/>
    <w:rsid w:val="007734DF"/>
    <w:pPr>
      <w:tabs>
        <w:tab w:val="left" w:pos="329"/>
      </w:tabs>
      <w:spacing w:after="45" w:line="240" w:lineRule="auto"/>
      <w:ind w:left="329" w:hanging="329"/>
    </w:pPr>
    <w:rPr>
      <w:sz w:val="20"/>
    </w:rPr>
  </w:style>
  <w:style w:type="character" w:styleId="Funotenzeichen">
    <w:name w:val="footnote reference"/>
    <w:semiHidden/>
    <w:rsid w:val="006D0388"/>
    <w:rPr>
      <w:sz w:val="20"/>
      <w:vertAlign w:val="superscript"/>
    </w:rPr>
  </w:style>
  <w:style w:type="paragraph" w:customStyle="1" w:styleId="Literatureintrag">
    <w:name w:val="Literatureintrag"/>
    <w:basedOn w:val="Standard"/>
    <w:semiHidden/>
    <w:rsid w:val="00C64932"/>
    <w:pPr>
      <w:keepLines/>
      <w:suppressAutoHyphens/>
      <w:ind w:left="690" w:hanging="690"/>
    </w:pPr>
  </w:style>
  <w:style w:type="paragraph" w:customStyle="1" w:styleId="Literatur-Key">
    <w:name w:val="Literatur-Key"/>
    <w:basedOn w:val="Standard"/>
    <w:semiHidden/>
    <w:rsid w:val="00577327"/>
    <w:pPr>
      <w:jc w:val="left"/>
    </w:pPr>
    <w:rPr>
      <w:b/>
    </w:rPr>
  </w:style>
  <w:style w:type="paragraph" w:customStyle="1" w:styleId="Grafik">
    <w:name w:val="Grafik"/>
    <w:basedOn w:val="Standard"/>
    <w:next w:val="Beschriftung"/>
    <w:rsid w:val="00A75873"/>
    <w:pPr>
      <w:keepNext/>
      <w:pBdr>
        <w:top w:val="single" w:sz="4" w:space="1" w:color="auto"/>
        <w:left w:val="single" w:sz="4" w:space="4" w:color="auto"/>
        <w:bottom w:val="single" w:sz="4" w:space="1" w:color="auto"/>
        <w:right w:val="single" w:sz="4" w:space="4" w:color="auto"/>
      </w:pBdr>
      <w:shd w:val="clear" w:color="auto" w:fill="E6E6E6"/>
      <w:spacing w:after="0" w:line="240" w:lineRule="auto"/>
      <w:ind w:left="113" w:right="113"/>
      <w:jc w:val="center"/>
    </w:pPr>
  </w:style>
  <w:style w:type="paragraph" w:styleId="Sprechblasentext">
    <w:name w:val="Balloon Text"/>
    <w:basedOn w:val="Standard"/>
    <w:semiHidden/>
    <w:rsid w:val="001879BE"/>
    <w:rPr>
      <w:rFonts w:ascii="Tahoma" w:hAnsi="Tahoma" w:cs="Tahoma"/>
      <w:sz w:val="16"/>
      <w:szCs w:val="16"/>
    </w:rPr>
  </w:style>
  <w:style w:type="paragraph" w:customStyle="1" w:styleId="Abkrzung">
    <w:name w:val="Abkürzung"/>
    <w:basedOn w:val="Standard"/>
    <w:rsid w:val="00B30A5C"/>
    <w:pPr>
      <w:keepLines/>
      <w:tabs>
        <w:tab w:val="left" w:leader="dot" w:pos="2552"/>
      </w:tabs>
      <w:suppressAutoHyphens/>
      <w:spacing w:after="120"/>
      <w:ind w:left="2552" w:hanging="2552"/>
      <w:jc w:val="left"/>
    </w:pPr>
  </w:style>
  <w:style w:type="paragraph" w:customStyle="1" w:styleId="DeckblattThema">
    <w:name w:val="Deckblatt Thema"/>
    <w:basedOn w:val="DeckblattStandard"/>
    <w:next w:val="DeckblattStandard"/>
    <w:semiHidden/>
    <w:rsid w:val="00001BBB"/>
    <w:pPr>
      <w:suppressAutoHyphens/>
      <w:spacing w:after="450"/>
    </w:pPr>
    <w:rPr>
      <w:i/>
      <w:sz w:val="54"/>
    </w:rPr>
  </w:style>
  <w:style w:type="paragraph" w:customStyle="1" w:styleId="DeckblattStandard">
    <w:name w:val="Deckblatt Standard"/>
    <w:basedOn w:val="Standard"/>
    <w:semiHidden/>
    <w:rsid w:val="00D356BB"/>
    <w:pPr>
      <w:jc w:val="center"/>
    </w:pPr>
    <w:rPr>
      <w:sz w:val="30"/>
    </w:rPr>
  </w:style>
  <w:style w:type="paragraph" w:customStyle="1" w:styleId="DeckblattTitel">
    <w:name w:val="Deckblatt Titel"/>
    <w:basedOn w:val="DeckblattStandard"/>
    <w:next w:val="DeckblattStandard"/>
    <w:semiHidden/>
    <w:rsid w:val="00597CF9"/>
    <w:pPr>
      <w:spacing w:after="450"/>
    </w:pPr>
    <w:rPr>
      <w:b/>
      <w:caps/>
      <w:sz w:val="34"/>
    </w:rPr>
  </w:style>
  <w:style w:type="paragraph" w:customStyle="1" w:styleId="TabellenschriftStandard">
    <w:name w:val="Tabellenschrift Standard"/>
    <w:basedOn w:val="Standard"/>
    <w:rsid w:val="006364EA"/>
    <w:pPr>
      <w:keepLines/>
      <w:suppressAutoHyphens/>
      <w:spacing w:before="60" w:after="0"/>
      <w:jc w:val="left"/>
    </w:pPr>
  </w:style>
  <w:style w:type="paragraph" w:styleId="Abbildungsverzeichnis">
    <w:name w:val="table of figures"/>
    <w:basedOn w:val="Standard"/>
    <w:next w:val="Standard"/>
    <w:semiHidden/>
    <w:rsid w:val="006F1377"/>
    <w:pPr>
      <w:tabs>
        <w:tab w:val="left" w:pos="1701"/>
        <w:tab w:val="right" w:leader="dot" w:pos="9072"/>
      </w:tabs>
      <w:spacing w:after="120"/>
      <w:ind w:left="1701" w:hanging="1701"/>
      <w:jc w:val="left"/>
    </w:pPr>
  </w:style>
  <w:style w:type="table" w:customStyle="1" w:styleId="TabelleohneRahmen">
    <w:name w:val="Tabelle ohne Rahmen"/>
    <w:basedOn w:val="NormaleTabelle"/>
    <w:rsid w:val="002E1896"/>
    <w:tblPr>
      <w:tblInd w:w="0" w:type="dxa"/>
      <w:tblCellMar>
        <w:top w:w="0" w:type="dxa"/>
        <w:left w:w="108" w:type="dxa"/>
        <w:bottom w:w="0" w:type="dxa"/>
        <w:right w:w="108" w:type="dxa"/>
      </w:tblCellMar>
    </w:tblPr>
  </w:style>
  <w:style w:type="paragraph" w:styleId="Index1">
    <w:name w:val="index 1"/>
    <w:basedOn w:val="Standard"/>
    <w:next w:val="Standard"/>
    <w:autoRedefine/>
    <w:semiHidden/>
    <w:rsid w:val="0037099D"/>
    <w:pPr>
      <w:ind w:left="240" w:hanging="240"/>
    </w:pPr>
  </w:style>
  <w:style w:type="paragraph" w:customStyle="1" w:styleId="Aufzhlung">
    <w:name w:val="Aufzählung"/>
    <w:basedOn w:val="Standard"/>
    <w:link w:val="AufzhlungZchnZchn"/>
    <w:rsid w:val="007220D1"/>
    <w:pPr>
      <w:tabs>
        <w:tab w:val="num" w:pos="540"/>
      </w:tabs>
      <w:spacing w:after="120"/>
      <w:ind w:left="538" w:hanging="357"/>
    </w:pPr>
  </w:style>
  <w:style w:type="character" w:customStyle="1" w:styleId="AufzhlungZchnZchn">
    <w:name w:val="Aufzählung Zchn Zchn"/>
    <w:link w:val="Aufzhlung"/>
    <w:rsid w:val="00AA253F"/>
    <w:rPr>
      <w:kern w:val="24"/>
      <w:sz w:val="24"/>
      <w:lang w:val="de-DE" w:eastAsia="de-DE" w:bidi="ar-SA"/>
    </w:rPr>
  </w:style>
  <w:style w:type="paragraph" w:customStyle="1" w:styleId="Nummeriert">
    <w:name w:val="Nummeriert"/>
    <w:basedOn w:val="Standard"/>
    <w:rsid w:val="00117378"/>
    <w:pPr>
      <w:numPr>
        <w:numId w:val="13"/>
      </w:numPr>
      <w:tabs>
        <w:tab w:val="left" w:pos="794"/>
      </w:tabs>
      <w:contextualSpacing/>
    </w:pPr>
  </w:style>
  <w:style w:type="paragraph" w:customStyle="1" w:styleId="Aufgezhlt">
    <w:name w:val="Aufgezählt"/>
    <w:basedOn w:val="Standard"/>
    <w:rsid w:val="00117378"/>
    <w:pPr>
      <w:numPr>
        <w:ilvl w:val="1"/>
        <w:numId w:val="3"/>
      </w:numPr>
      <w:tabs>
        <w:tab w:val="clear" w:pos="1420"/>
        <w:tab w:val="left" w:pos="794"/>
      </w:tabs>
      <w:ind w:left="794" w:hanging="284"/>
      <w:contextualSpacing/>
    </w:pPr>
  </w:style>
  <w:style w:type="character" w:styleId="Kommentarzeichen">
    <w:name w:val="annotation reference"/>
    <w:semiHidden/>
    <w:rsid w:val="006631E4"/>
    <w:rPr>
      <w:sz w:val="16"/>
      <w:szCs w:val="16"/>
    </w:rPr>
  </w:style>
  <w:style w:type="paragraph" w:styleId="Kommentartext">
    <w:name w:val="annotation text"/>
    <w:basedOn w:val="Standard"/>
    <w:semiHidden/>
    <w:rsid w:val="006631E4"/>
    <w:rPr>
      <w:sz w:val="20"/>
    </w:rPr>
  </w:style>
  <w:style w:type="paragraph" w:styleId="Kommentarthema">
    <w:name w:val="annotation subject"/>
    <w:basedOn w:val="Kommentartext"/>
    <w:next w:val="Kommentartext"/>
    <w:semiHidden/>
    <w:rsid w:val="006631E4"/>
    <w:rPr>
      <w:b/>
      <w:bCs/>
    </w:rPr>
  </w:style>
  <w:style w:type="table" w:customStyle="1" w:styleId="HelleListe1">
    <w:name w:val="Helle Liste1"/>
    <w:basedOn w:val="NormaleTabelle"/>
    <w:uiPriority w:val="61"/>
    <w:rsid w:val="00502575"/>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GesichteterLink">
    <w:name w:val="FollowedHyperlink"/>
    <w:basedOn w:val="Absatzstandardschriftart"/>
    <w:uiPriority w:val="99"/>
    <w:semiHidden/>
    <w:unhideWhenUsed/>
    <w:rsid w:val="00332B97"/>
    <w:rPr>
      <w:color w:val="800080" w:themeColor="followedHyperlink"/>
      <w:u w:val="single"/>
    </w:rPr>
  </w:style>
  <w:style w:type="paragraph" w:styleId="Listenabsatz">
    <w:name w:val="List Paragraph"/>
    <w:basedOn w:val="Standard"/>
    <w:uiPriority w:val="34"/>
    <w:qFormat/>
    <w:rsid w:val="002C0D39"/>
    <w:pPr>
      <w:ind w:left="720"/>
      <w:contextualSpacing/>
    </w:pPr>
  </w:style>
  <w:style w:type="paragraph" w:styleId="StandardWeb">
    <w:name w:val="Normal (Web)"/>
    <w:basedOn w:val="Standard"/>
    <w:uiPriority w:val="99"/>
    <w:semiHidden/>
    <w:unhideWhenUsed/>
    <w:rsid w:val="00434882"/>
    <w:pPr>
      <w:spacing w:before="100" w:beforeAutospacing="1" w:after="100" w:afterAutospacing="1" w:line="240" w:lineRule="auto"/>
      <w:jc w:val="left"/>
    </w:pPr>
    <w:rPr>
      <w:rFonts w:ascii="Times" w:hAnsi="Times"/>
      <w:kern w:val="0"/>
      <w:sz w:val="20"/>
    </w:rPr>
  </w:style>
  <w:style w:type="paragraph" w:styleId="Bearbeitung">
    <w:name w:val="Revision"/>
    <w:hidden/>
    <w:uiPriority w:val="99"/>
    <w:semiHidden/>
    <w:rsid w:val="009D2931"/>
    <w:rPr>
      <w:kern w:val="24"/>
    </w:rPr>
  </w:style>
  <w:style w:type="table" w:styleId="Tabellenraster">
    <w:name w:val="Table Grid"/>
    <w:basedOn w:val="NormaleTabelle"/>
    <w:uiPriority w:val="59"/>
    <w:rsid w:val="00EF1F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894164">
      <w:bodyDiv w:val="1"/>
      <w:marLeft w:val="0"/>
      <w:marRight w:val="0"/>
      <w:marTop w:val="0"/>
      <w:marBottom w:val="0"/>
      <w:divBdr>
        <w:top w:val="none" w:sz="0" w:space="0" w:color="auto"/>
        <w:left w:val="none" w:sz="0" w:space="0" w:color="auto"/>
        <w:bottom w:val="none" w:sz="0" w:space="0" w:color="auto"/>
        <w:right w:val="none" w:sz="0" w:space="0" w:color="auto"/>
      </w:divBdr>
    </w:div>
    <w:div w:id="480004981">
      <w:bodyDiv w:val="1"/>
      <w:marLeft w:val="0"/>
      <w:marRight w:val="0"/>
      <w:marTop w:val="0"/>
      <w:marBottom w:val="0"/>
      <w:divBdr>
        <w:top w:val="none" w:sz="0" w:space="0" w:color="auto"/>
        <w:left w:val="none" w:sz="0" w:space="0" w:color="auto"/>
        <w:bottom w:val="none" w:sz="0" w:space="0" w:color="auto"/>
        <w:right w:val="none" w:sz="0" w:space="0" w:color="auto"/>
      </w:divBdr>
    </w:div>
    <w:div w:id="1374229441">
      <w:bodyDiv w:val="1"/>
      <w:marLeft w:val="0"/>
      <w:marRight w:val="0"/>
      <w:marTop w:val="0"/>
      <w:marBottom w:val="0"/>
      <w:divBdr>
        <w:top w:val="none" w:sz="0" w:space="0" w:color="auto"/>
        <w:left w:val="none" w:sz="0" w:space="0" w:color="auto"/>
        <w:bottom w:val="none" w:sz="0" w:space="0" w:color="auto"/>
        <w:right w:val="none" w:sz="0" w:space="0" w:color="auto"/>
      </w:divBdr>
      <w:divsChild>
        <w:div w:id="99449551">
          <w:marLeft w:val="0"/>
          <w:marRight w:val="0"/>
          <w:marTop w:val="0"/>
          <w:marBottom w:val="0"/>
          <w:divBdr>
            <w:top w:val="none" w:sz="0" w:space="0" w:color="auto"/>
            <w:left w:val="none" w:sz="0" w:space="0" w:color="auto"/>
            <w:bottom w:val="none" w:sz="0" w:space="0" w:color="auto"/>
            <w:right w:val="none" w:sz="0" w:space="0" w:color="auto"/>
          </w:divBdr>
        </w:div>
        <w:div w:id="343168908">
          <w:marLeft w:val="0"/>
          <w:marRight w:val="0"/>
          <w:marTop w:val="0"/>
          <w:marBottom w:val="0"/>
          <w:divBdr>
            <w:top w:val="none" w:sz="0" w:space="0" w:color="auto"/>
            <w:left w:val="none" w:sz="0" w:space="0" w:color="auto"/>
            <w:bottom w:val="none" w:sz="0" w:space="0" w:color="auto"/>
            <w:right w:val="none" w:sz="0" w:space="0" w:color="auto"/>
          </w:divBdr>
        </w:div>
        <w:div w:id="375202598">
          <w:marLeft w:val="0"/>
          <w:marRight w:val="0"/>
          <w:marTop w:val="0"/>
          <w:marBottom w:val="0"/>
          <w:divBdr>
            <w:top w:val="none" w:sz="0" w:space="0" w:color="auto"/>
            <w:left w:val="none" w:sz="0" w:space="0" w:color="auto"/>
            <w:bottom w:val="none" w:sz="0" w:space="0" w:color="auto"/>
            <w:right w:val="none" w:sz="0" w:space="0" w:color="auto"/>
          </w:divBdr>
        </w:div>
        <w:div w:id="521162596">
          <w:marLeft w:val="0"/>
          <w:marRight w:val="0"/>
          <w:marTop w:val="0"/>
          <w:marBottom w:val="0"/>
          <w:divBdr>
            <w:top w:val="none" w:sz="0" w:space="0" w:color="auto"/>
            <w:left w:val="none" w:sz="0" w:space="0" w:color="auto"/>
            <w:bottom w:val="none" w:sz="0" w:space="0" w:color="auto"/>
            <w:right w:val="none" w:sz="0" w:space="0" w:color="auto"/>
          </w:divBdr>
        </w:div>
        <w:div w:id="615522156">
          <w:marLeft w:val="0"/>
          <w:marRight w:val="0"/>
          <w:marTop w:val="0"/>
          <w:marBottom w:val="0"/>
          <w:divBdr>
            <w:top w:val="none" w:sz="0" w:space="0" w:color="auto"/>
            <w:left w:val="none" w:sz="0" w:space="0" w:color="auto"/>
            <w:bottom w:val="none" w:sz="0" w:space="0" w:color="auto"/>
            <w:right w:val="none" w:sz="0" w:space="0" w:color="auto"/>
          </w:divBdr>
        </w:div>
        <w:div w:id="718747419">
          <w:marLeft w:val="0"/>
          <w:marRight w:val="0"/>
          <w:marTop w:val="0"/>
          <w:marBottom w:val="0"/>
          <w:divBdr>
            <w:top w:val="none" w:sz="0" w:space="0" w:color="auto"/>
            <w:left w:val="none" w:sz="0" w:space="0" w:color="auto"/>
            <w:bottom w:val="none" w:sz="0" w:space="0" w:color="auto"/>
            <w:right w:val="none" w:sz="0" w:space="0" w:color="auto"/>
          </w:divBdr>
        </w:div>
        <w:div w:id="801458965">
          <w:marLeft w:val="0"/>
          <w:marRight w:val="0"/>
          <w:marTop w:val="0"/>
          <w:marBottom w:val="0"/>
          <w:divBdr>
            <w:top w:val="none" w:sz="0" w:space="0" w:color="auto"/>
            <w:left w:val="none" w:sz="0" w:space="0" w:color="auto"/>
            <w:bottom w:val="none" w:sz="0" w:space="0" w:color="auto"/>
            <w:right w:val="none" w:sz="0" w:space="0" w:color="auto"/>
          </w:divBdr>
        </w:div>
        <w:div w:id="815682918">
          <w:marLeft w:val="0"/>
          <w:marRight w:val="0"/>
          <w:marTop w:val="0"/>
          <w:marBottom w:val="0"/>
          <w:divBdr>
            <w:top w:val="none" w:sz="0" w:space="0" w:color="auto"/>
            <w:left w:val="none" w:sz="0" w:space="0" w:color="auto"/>
            <w:bottom w:val="none" w:sz="0" w:space="0" w:color="auto"/>
            <w:right w:val="none" w:sz="0" w:space="0" w:color="auto"/>
          </w:divBdr>
        </w:div>
        <w:div w:id="928079372">
          <w:marLeft w:val="0"/>
          <w:marRight w:val="0"/>
          <w:marTop w:val="0"/>
          <w:marBottom w:val="0"/>
          <w:divBdr>
            <w:top w:val="none" w:sz="0" w:space="0" w:color="auto"/>
            <w:left w:val="none" w:sz="0" w:space="0" w:color="auto"/>
            <w:bottom w:val="none" w:sz="0" w:space="0" w:color="auto"/>
            <w:right w:val="none" w:sz="0" w:space="0" w:color="auto"/>
          </w:divBdr>
        </w:div>
        <w:div w:id="1162892613">
          <w:marLeft w:val="0"/>
          <w:marRight w:val="0"/>
          <w:marTop w:val="0"/>
          <w:marBottom w:val="0"/>
          <w:divBdr>
            <w:top w:val="none" w:sz="0" w:space="0" w:color="auto"/>
            <w:left w:val="none" w:sz="0" w:space="0" w:color="auto"/>
            <w:bottom w:val="none" w:sz="0" w:space="0" w:color="auto"/>
            <w:right w:val="none" w:sz="0" w:space="0" w:color="auto"/>
          </w:divBdr>
        </w:div>
        <w:div w:id="1538935503">
          <w:marLeft w:val="0"/>
          <w:marRight w:val="0"/>
          <w:marTop w:val="0"/>
          <w:marBottom w:val="0"/>
          <w:divBdr>
            <w:top w:val="none" w:sz="0" w:space="0" w:color="auto"/>
            <w:left w:val="none" w:sz="0" w:space="0" w:color="auto"/>
            <w:bottom w:val="none" w:sz="0" w:space="0" w:color="auto"/>
            <w:right w:val="none" w:sz="0" w:space="0" w:color="auto"/>
          </w:divBdr>
        </w:div>
        <w:div w:id="1552032322">
          <w:marLeft w:val="0"/>
          <w:marRight w:val="0"/>
          <w:marTop w:val="0"/>
          <w:marBottom w:val="0"/>
          <w:divBdr>
            <w:top w:val="none" w:sz="0" w:space="0" w:color="auto"/>
            <w:left w:val="none" w:sz="0" w:space="0" w:color="auto"/>
            <w:bottom w:val="none" w:sz="0" w:space="0" w:color="auto"/>
            <w:right w:val="none" w:sz="0" w:space="0" w:color="auto"/>
          </w:divBdr>
        </w:div>
        <w:div w:id="1619950191">
          <w:marLeft w:val="0"/>
          <w:marRight w:val="0"/>
          <w:marTop w:val="0"/>
          <w:marBottom w:val="0"/>
          <w:divBdr>
            <w:top w:val="none" w:sz="0" w:space="0" w:color="auto"/>
            <w:left w:val="none" w:sz="0" w:space="0" w:color="auto"/>
            <w:bottom w:val="none" w:sz="0" w:space="0" w:color="auto"/>
            <w:right w:val="none" w:sz="0" w:space="0" w:color="auto"/>
          </w:divBdr>
        </w:div>
        <w:div w:id="1904753295">
          <w:marLeft w:val="0"/>
          <w:marRight w:val="0"/>
          <w:marTop w:val="0"/>
          <w:marBottom w:val="0"/>
          <w:divBdr>
            <w:top w:val="none" w:sz="0" w:space="0" w:color="auto"/>
            <w:left w:val="none" w:sz="0" w:space="0" w:color="auto"/>
            <w:bottom w:val="none" w:sz="0" w:space="0" w:color="auto"/>
            <w:right w:val="none" w:sz="0" w:space="0" w:color="auto"/>
          </w:divBdr>
        </w:div>
        <w:div w:id="2009743586">
          <w:marLeft w:val="0"/>
          <w:marRight w:val="0"/>
          <w:marTop w:val="0"/>
          <w:marBottom w:val="0"/>
          <w:divBdr>
            <w:top w:val="none" w:sz="0" w:space="0" w:color="auto"/>
            <w:left w:val="none" w:sz="0" w:space="0" w:color="auto"/>
            <w:bottom w:val="none" w:sz="0" w:space="0" w:color="auto"/>
            <w:right w:val="none" w:sz="0" w:space="0" w:color="auto"/>
          </w:divBdr>
        </w:div>
        <w:div w:id="2037541437">
          <w:marLeft w:val="0"/>
          <w:marRight w:val="0"/>
          <w:marTop w:val="0"/>
          <w:marBottom w:val="0"/>
          <w:divBdr>
            <w:top w:val="none" w:sz="0" w:space="0" w:color="auto"/>
            <w:left w:val="none" w:sz="0" w:space="0" w:color="auto"/>
            <w:bottom w:val="none" w:sz="0" w:space="0" w:color="auto"/>
            <w:right w:val="none" w:sz="0" w:space="0" w:color="auto"/>
          </w:divBdr>
        </w:div>
        <w:div w:id="2043630257">
          <w:marLeft w:val="0"/>
          <w:marRight w:val="0"/>
          <w:marTop w:val="0"/>
          <w:marBottom w:val="0"/>
          <w:divBdr>
            <w:top w:val="none" w:sz="0" w:space="0" w:color="auto"/>
            <w:left w:val="none" w:sz="0" w:space="0" w:color="auto"/>
            <w:bottom w:val="none" w:sz="0" w:space="0" w:color="auto"/>
            <w:right w:val="none" w:sz="0" w:space="0" w:color="auto"/>
          </w:divBdr>
        </w:div>
        <w:div w:id="2079860822">
          <w:marLeft w:val="0"/>
          <w:marRight w:val="0"/>
          <w:marTop w:val="0"/>
          <w:marBottom w:val="0"/>
          <w:divBdr>
            <w:top w:val="none" w:sz="0" w:space="0" w:color="auto"/>
            <w:left w:val="none" w:sz="0" w:space="0" w:color="auto"/>
            <w:bottom w:val="none" w:sz="0" w:space="0" w:color="auto"/>
            <w:right w:val="none" w:sz="0" w:space="0" w:color="auto"/>
          </w:divBdr>
        </w:div>
      </w:divsChild>
    </w:div>
    <w:div w:id="1489052572">
      <w:bodyDiv w:val="1"/>
      <w:marLeft w:val="0"/>
      <w:marRight w:val="0"/>
      <w:marTop w:val="0"/>
      <w:marBottom w:val="0"/>
      <w:divBdr>
        <w:top w:val="none" w:sz="0" w:space="0" w:color="auto"/>
        <w:left w:val="none" w:sz="0" w:space="0" w:color="auto"/>
        <w:bottom w:val="none" w:sz="0" w:space="0" w:color="auto"/>
        <w:right w:val="none" w:sz="0" w:space="0" w:color="auto"/>
      </w:divBdr>
      <w:divsChild>
        <w:div w:id="1695879238">
          <w:marLeft w:val="0"/>
          <w:marRight w:val="0"/>
          <w:marTop w:val="0"/>
          <w:marBottom w:val="0"/>
          <w:divBdr>
            <w:top w:val="none" w:sz="0" w:space="0" w:color="auto"/>
            <w:left w:val="none" w:sz="0" w:space="0" w:color="auto"/>
            <w:bottom w:val="none" w:sz="0" w:space="0" w:color="auto"/>
            <w:right w:val="none" w:sz="0" w:space="0" w:color="auto"/>
          </w:divBdr>
        </w:div>
      </w:divsChild>
    </w:div>
    <w:div w:id="1567107699">
      <w:bodyDiv w:val="1"/>
      <w:marLeft w:val="0"/>
      <w:marRight w:val="0"/>
      <w:marTop w:val="0"/>
      <w:marBottom w:val="0"/>
      <w:divBdr>
        <w:top w:val="none" w:sz="0" w:space="0" w:color="auto"/>
        <w:left w:val="none" w:sz="0" w:space="0" w:color="auto"/>
        <w:bottom w:val="none" w:sz="0" w:space="0" w:color="auto"/>
        <w:right w:val="none" w:sz="0" w:space="0" w:color="auto"/>
      </w:divBdr>
    </w:div>
    <w:div w:id="2109159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wmf"/><Relationship Id="rId10" Type="http://schemas.openxmlformats.org/officeDocument/2006/relationships/image" Target="media/image2.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40FC0A-3EE7-9044-A2E0-9CCD50B30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3790</Words>
  <Characters>23878</Characters>
  <Application>Microsoft Macintosh Word</Application>
  <DocSecurity>0</DocSecurity>
  <Lines>198</Lines>
  <Paragraphs>55</Paragraphs>
  <ScaleCrop>false</ScaleCrop>
  <HeadingPairs>
    <vt:vector size="2" baseType="variant">
      <vt:variant>
        <vt:lpstr>Titel</vt:lpstr>
      </vt:variant>
      <vt:variant>
        <vt:i4>1</vt:i4>
      </vt:variant>
    </vt:vector>
  </HeadingPairs>
  <TitlesOfParts>
    <vt:vector size="1" baseType="lpstr">
      <vt:lpstr>Seminararbeitsvorlage</vt:lpstr>
    </vt:vector>
  </TitlesOfParts>
  <Manager/>
  <Company>Benutzer</Company>
  <LinksUpToDate>false</LinksUpToDate>
  <CharactersWithSpaces>27613</CharactersWithSpaces>
  <SharedDoc>false</SharedDoc>
  <HyperlinkBase/>
  <HLinks>
    <vt:vector size="54" baseType="variant">
      <vt:variant>
        <vt:i4>1572918</vt:i4>
      </vt:variant>
      <vt:variant>
        <vt:i4>53</vt:i4>
      </vt:variant>
      <vt:variant>
        <vt:i4>0</vt:i4>
      </vt:variant>
      <vt:variant>
        <vt:i4>5</vt:i4>
      </vt:variant>
      <vt:variant>
        <vt:lpwstr/>
      </vt:variant>
      <vt:variant>
        <vt:lpwstr>_Toc211259058</vt:lpwstr>
      </vt:variant>
      <vt:variant>
        <vt:i4>1572918</vt:i4>
      </vt:variant>
      <vt:variant>
        <vt:i4>47</vt:i4>
      </vt:variant>
      <vt:variant>
        <vt:i4>0</vt:i4>
      </vt:variant>
      <vt:variant>
        <vt:i4>5</vt:i4>
      </vt:variant>
      <vt:variant>
        <vt:lpwstr/>
      </vt:variant>
      <vt:variant>
        <vt:lpwstr>_Toc211259057</vt:lpwstr>
      </vt:variant>
      <vt:variant>
        <vt:i4>1572913</vt:i4>
      </vt:variant>
      <vt:variant>
        <vt:i4>38</vt:i4>
      </vt:variant>
      <vt:variant>
        <vt:i4>0</vt:i4>
      </vt:variant>
      <vt:variant>
        <vt:i4>5</vt:i4>
      </vt:variant>
      <vt:variant>
        <vt:lpwstr/>
      </vt:variant>
      <vt:variant>
        <vt:lpwstr>_Toc251142697</vt:lpwstr>
      </vt:variant>
      <vt:variant>
        <vt:i4>1572913</vt:i4>
      </vt:variant>
      <vt:variant>
        <vt:i4>32</vt:i4>
      </vt:variant>
      <vt:variant>
        <vt:i4>0</vt:i4>
      </vt:variant>
      <vt:variant>
        <vt:i4>5</vt:i4>
      </vt:variant>
      <vt:variant>
        <vt:lpwstr/>
      </vt:variant>
      <vt:variant>
        <vt:lpwstr>_Toc251142696</vt:lpwstr>
      </vt:variant>
      <vt:variant>
        <vt:i4>1572913</vt:i4>
      </vt:variant>
      <vt:variant>
        <vt:i4>26</vt:i4>
      </vt:variant>
      <vt:variant>
        <vt:i4>0</vt:i4>
      </vt:variant>
      <vt:variant>
        <vt:i4>5</vt:i4>
      </vt:variant>
      <vt:variant>
        <vt:lpwstr/>
      </vt:variant>
      <vt:variant>
        <vt:lpwstr>_Toc251142695</vt:lpwstr>
      </vt:variant>
      <vt:variant>
        <vt:i4>1572913</vt:i4>
      </vt:variant>
      <vt:variant>
        <vt:i4>20</vt:i4>
      </vt:variant>
      <vt:variant>
        <vt:i4>0</vt:i4>
      </vt:variant>
      <vt:variant>
        <vt:i4>5</vt:i4>
      </vt:variant>
      <vt:variant>
        <vt:lpwstr/>
      </vt:variant>
      <vt:variant>
        <vt:lpwstr>_Toc251142694</vt:lpwstr>
      </vt:variant>
      <vt:variant>
        <vt:i4>1572913</vt:i4>
      </vt:variant>
      <vt:variant>
        <vt:i4>14</vt:i4>
      </vt:variant>
      <vt:variant>
        <vt:i4>0</vt:i4>
      </vt:variant>
      <vt:variant>
        <vt:i4>5</vt:i4>
      </vt:variant>
      <vt:variant>
        <vt:lpwstr/>
      </vt:variant>
      <vt:variant>
        <vt:lpwstr>_Toc251142693</vt:lpwstr>
      </vt:variant>
      <vt:variant>
        <vt:i4>1572913</vt:i4>
      </vt:variant>
      <vt:variant>
        <vt:i4>8</vt:i4>
      </vt:variant>
      <vt:variant>
        <vt:i4>0</vt:i4>
      </vt:variant>
      <vt:variant>
        <vt:i4>5</vt:i4>
      </vt:variant>
      <vt:variant>
        <vt:lpwstr/>
      </vt:variant>
      <vt:variant>
        <vt:lpwstr>_Toc251142692</vt:lpwstr>
      </vt:variant>
      <vt:variant>
        <vt:i4>1572913</vt:i4>
      </vt:variant>
      <vt:variant>
        <vt:i4>2</vt:i4>
      </vt:variant>
      <vt:variant>
        <vt:i4>0</vt:i4>
      </vt:variant>
      <vt:variant>
        <vt:i4>5</vt:i4>
      </vt:variant>
      <vt:variant>
        <vt:lpwstr/>
      </vt:variant>
      <vt:variant>
        <vt:lpwstr>_Toc251142691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Seminararbeitsvorlage</dc:title>
  <dc:subject/>
  <dc:creator>Florian Ott</dc:creator>
  <cp:keywords/>
  <dc:description/>
  <cp:lastModifiedBy>Edmund Senkleiter</cp:lastModifiedBy>
  <cp:revision>18</cp:revision>
  <cp:lastPrinted>2008-01-25T08:34:00Z</cp:lastPrinted>
  <dcterms:created xsi:type="dcterms:W3CDTF">2014-12-03T17:42:00Z</dcterms:created>
  <dcterms:modified xsi:type="dcterms:W3CDTF">2014-12-14T16:48:00Z</dcterms:modified>
  <cp:category/>
</cp:coreProperties>
</file>